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FCA" w:rsidRDefault="00101765">
      <w:pPr>
        <w:snapToGrid w:val="0"/>
        <w:spacing w:line="360" w:lineRule="exact"/>
        <w:jc w:val="center"/>
        <w:outlineLvl w:val="0"/>
        <w:rPr>
          <w:rFonts w:eastAsia="方正大标宋简体"/>
          <w:sz w:val="32"/>
          <w:szCs w:val="32"/>
        </w:rPr>
      </w:pPr>
      <w:r>
        <w:rPr>
          <w:rFonts w:eastAsia="方正大标宋简体"/>
          <w:sz w:val="32"/>
          <w:szCs w:val="32"/>
        </w:rPr>
        <w:t>五</w:t>
      </w:r>
      <w:proofErr w:type="gramStart"/>
      <w:r>
        <w:rPr>
          <w:rFonts w:eastAsia="方正大标宋简体"/>
          <w:sz w:val="32"/>
          <w:szCs w:val="32"/>
        </w:rPr>
        <w:t>邑</w:t>
      </w:r>
      <w:proofErr w:type="gramEnd"/>
      <w:r>
        <w:rPr>
          <w:rFonts w:eastAsia="方正大标宋简体"/>
          <w:sz w:val="32"/>
          <w:szCs w:val="32"/>
        </w:rPr>
        <w:t>大学</w:t>
      </w:r>
      <w:r>
        <w:rPr>
          <w:rFonts w:eastAsia="方正大标宋简体" w:hint="eastAsia"/>
          <w:sz w:val="32"/>
          <w:szCs w:val="32"/>
        </w:rPr>
        <w:t>计算机</w:t>
      </w:r>
      <w:r>
        <w:rPr>
          <w:rFonts w:eastAsia="方正大标宋简体" w:hint="eastAsia"/>
          <w:sz w:val="32"/>
          <w:szCs w:val="32"/>
        </w:rPr>
        <w:t>学</w:t>
      </w:r>
      <w:r>
        <w:rPr>
          <w:rFonts w:eastAsia="方正大标宋简体" w:hint="eastAsia"/>
          <w:sz w:val="32"/>
          <w:szCs w:val="32"/>
        </w:rPr>
        <w:t>院</w:t>
      </w:r>
      <w:r>
        <w:rPr>
          <w:rFonts w:eastAsia="方正大标宋简体"/>
          <w:sz w:val="32"/>
          <w:szCs w:val="32"/>
        </w:rPr>
        <w:t>学生综合测评办法</w:t>
      </w:r>
      <w:bookmarkStart w:id="0" w:name="_GoBack"/>
      <w:bookmarkEnd w:id="0"/>
      <w:ins w:id="1" w:author="Sky123.Org" w:date="2017-04-21T15:04:00Z">
        <w:del w:id="2" w:author="余晓林" w:date="2017-09-02T22:30:00Z">
          <w:r w:rsidDel="00101765">
            <w:rPr>
              <w:rFonts w:eastAsia="方正大标宋简体" w:hint="eastAsia"/>
              <w:sz w:val="32"/>
              <w:szCs w:val="32"/>
            </w:rPr>
            <w:delText>(</w:delText>
          </w:r>
        </w:del>
      </w:ins>
      <w:ins w:id="3" w:author="王颖馨" w:date="2017-05-02T18:20:00Z">
        <w:del w:id="4" w:author="余晓林" w:date="2017-09-02T22:30:00Z">
          <w:r w:rsidDel="00101765">
            <w:rPr>
              <w:rFonts w:eastAsia="方正大标宋简体" w:hint="eastAsia"/>
              <w:color w:val="FF0000"/>
              <w:sz w:val="32"/>
              <w:szCs w:val="32"/>
              <w:u w:val="single"/>
            </w:rPr>
            <w:delText>2</w:delText>
          </w:r>
          <w:r w:rsidDel="00101765">
            <w:rPr>
              <w:rFonts w:eastAsia="方正大标宋简体" w:hint="eastAsia"/>
              <w:color w:val="FF0000"/>
              <w:sz w:val="32"/>
              <w:szCs w:val="32"/>
              <w:u w:val="single"/>
            </w:rPr>
            <w:delText>0</w:delText>
          </w:r>
          <w:r w:rsidDel="00101765">
            <w:rPr>
              <w:rFonts w:eastAsia="方正大标宋简体" w:hint="eastAsia"/>
              <w:color w:val="FF0000"/>
              <w:sz w:val="32"/>
              <w:szCs w:val="32"/>
              <w:u w:val="single"/>
            </w:rPr>
            <w:delText>1</w:delText>
          </w:r>
          <w:r w:rsidDel="00101765">
            <w:rPr>
              <w:rFonts w:eastAsia="方正大标宋简体" w:hint="eastAsia"/>
              <w:color w:val="FF0000"/>
              <w:sz w:val="32"/>
              <w:szCs w:val="32"/>
              <w:u w:val="single"/>
            </w:rPr>
            <w:delText>7</w:delText>
          </w:r>
          <w:r w:rsidDel="00101765">
            <w:rPr>
              <w:rFonts w:eastAsia="方正大标宋简体" w:hint="eastAsia"/>
              <w:color w:val="FF0000"/>
              <w:sz w:val="32"/>
              <w:szCs w:val="32"/>
              <w:u w:val="single"/>
            </w:rPr>
            <w:delText>0</w:delText>
          </w:r>
        </w:del>
      </w:ins>
      <w:ins w:id="5" w:author="王颖馨" w:date="2017-05-02T18:19:00Z">
        <w:del w:id="6" w:author="余晓林" w:date="2017-09-02T22:30:00Z">
          <w:r w:rsidDel="00101765">
            <w:rPr>
              <w:rFonts w:eastAsia="方正大标宋简体" w:hint="eastAsia"/>
              <w:color w:val="FF0000"/>
              <w:sz w:val="32"/>
              <w:szCs w:val="32"/>
              <w:u w:val="single"/>
            </w:rPr>
            <w:delText>5</w:delText>
          </w:r>
        </w:del>
      </w:ins>
      <w:ins w:id="7" w:author="王颖馨" w:date="2017-05-02T18:20:00Z">
        <w:del w:id="8" w:author="余晓林" w:date="2017-09-02T22:30:00Z">
          <w:r w:rsidDel="00101765">
            <w:rPr>
              <w:rFonts w:eastAsia="方正大标宋简体" w:hint="eastAsia"/>
              <w:color w:val="FF0000"/>
              <w:sz w:val="32"/>
              <w:szCs w:val="32"/>
              <w:u w:val="single"/>
            </w:rPr>
            <w:delText>0</w:delText>
          </w:r>
          <w:r w:rsidDel="00101765">
            <w:rPr>
              <w:rFonts w:eastAsia="方正大标宋简体" w:hint="eastAsia"/>
              <w:color w:val="FF0000"/>
              <w:sz w:val="32"/>
              <w:szCs w:val="32"/>
              <w:u w:val="single"/>
            </w:rPr>
            <w:delText>2</w:delText>
          </w:r>
        </w:del>
      </w:ins>
      <w:ins w:id="9" w:author="Sky123.Org" w:date="2017-04-21T15:04:00Z">
        <w:del w:id="10" w:author="余晓林" w:date="2017-09-02T22:30:00Z">
          <w:r w:rsidDel="00101765">
            <w:rPr>
              <w:rFonts w:eastAsia="方正大标宋简体" w:hint="eastAsia"/>
              <w:sz w:val="32"/>
              <w:szCs w:val="32"/>
            </w:rPr>
            <w:delText>征</w:delText>
          </w:r>
          <w:r w:rsidDel="00101765">
            <w:rPr>
              <w:rFonts w:eastAsia="方正大标宋简体" w:hint="eastAsia"/>
              <w:sz w:val="32"/>
              <w:szCs w:val="32"/>
            </w:rPr>
            <w:delText>求</w:delText>
          </w:r>
        </w:del>
      </w:ins>
      <w:ins w:id="11" w:author="Sky123.Org" w:date="2017-04-21T15:05:00Z">
        <w:del w:id="12" w:author="余晓林" w:date="2017-09-02T22:30:00Z">
          <w:r w:rsidDel="00101765">
            <w:rPr>
              <w:rFonts w:eastAsia="方正大标宋简体" w:hint="eastAsia"/>
              <w:sz w:val="32"/>
              <w:szCs w:val="32"/>
            </w:rPr>
            <w:delText>意</w:delText>
          </w:r>
          <w:r w:rsidDel="00101765">
            <w:rPr>
              <w:rFonts w:eastAsia="方正大标宋简体" w:hint="eastAsia"/>
              <w:sz w:val="32"/>
              <w:szCs w:val="32"/>
            </w:rPr>
            <w:delText>见</w:delText>
          </w:r>
          <w:r w:rsidDel="00101765">
            <w:rPr>
              <w:rFonts w:eastAsia="方正大标宋简体" w:hint="eastAsia"/>
              <w:sz w:val="32"/>
              <w:szCs w:val="32"/>
            </w:rPr>
            <w:delText>稿</w:delText>
          </w:r>
          <w:r w:rsidDel="00101765">
            <w:rPr>
              <w:rFonts w:eastAsia="方正大标宋简体" w:hint="eastAsia"/>
              <w:sz w:val="32"/>
              <w:szCs w:val="32"/>
            </w:rPr>
            <w:delText>)</w:delText>
          </w:r>
        </w:del>
      </w:ins>
    </w:p>
    <w:p w:rsidR="00533FCA" w:rsidRDefault="00101765">
      <w:pPr>
        <w:pStyle w:val="a3"/>
        <w:snapToGrid w:val="0"/>
        <w:spacing w:beforeLines="50" w:before="156" w:afterLines="50" w:after="156" w:line="360" w:lineRule="exact"/>
        <w:jc w:val="center"/>
        <w:rPr>
          <w:rFonts w:ascii="Times New Roman" w:eastAsia="方正黑体简体" w:hAnsi="Times New Roman" w:cs="Times New Roman"/>
          <w:bCs/>
          <w:sz w:val="24"/>
        </w:rPr>
      </w:pPr>
      <w:r>
        <w:rPr>
          <w:rFonts w:ascii="Times New Roman" w:eastAsia="方正黑体简体" w:hAnsi="Times New Roman" w:cs="Times New Roman" w:hint="eastAsia"/>
          <w:bCs/>
          <w:sz w:val="24"/>
        </w:rPr>
        <w:t>第一章</w:t>
      </w:r>
      <w:r>
        <w:rPr>
          <w:rFonts w:ascii="Times New Roman" w:eastAsia="方正黑体简体" w:hAnsi="Times New Roman" w:cs="Times New Roman" w:hint="eastAsia"/>
          <w:bCs/>
          <w:sz w:val="24"/>
        </w:rPr>
        <w:t xml:space="preserve">  </w:t>
      </w:r>
      <w:r>
        <w:rPr>
          <w:rFonts w:ascii="Times New Roman" w:eastAsia="方正黑体简体" w:hAnsi="Times New Roman" w:cs="Times New Roman" w:hint="eastAsia"/>
          <w:bCs/>
          <w:sz w:val="24"/>
        </w:rPr>
        <w:t>总</w:t>
      </w:r>
      <w:r>
        <w:rPr>
          <w:rFonts w:ascii="Times New Roman" w:eastAsia="方正黑体简体" w:hAnsi="Times New Roman" w:cs="Times New Roman" w:hint="eastAsia"/>
          <w:bCs/>
          <w:sz w:val="24"/>
        </w:rPr>
        <w:t xml:space="preserve">  </w:t>
      </w:r>
      <w:r>
        <w:rPr>
          <w:rFonts w:ascii="Times New Roman" w:eastAsia="方正黑体简体" w:hAnsi="Times New Roman" w:cs="Times New Roman" w:hint="eastAsia"/>
          <w:bCs/>
          <w:sz w:val="24"/>
        </w:rPr>
        <w:t>则</w:t>
      </w:r>
    </w:p>
    <w:p w:rsidR="00533FCA" w:rsidRDefault="00533FCA">
      <w:pPr>
        <w:snapToGrid w:val="0"/>
        <w:spacing w:line="360" w:lineRule="exact"/>
        <w:ind w:firstLineChars="200" w:firstLine="420"/>
        <w:rPr>
          <w:szCs w:val="21"/>
        </w:rPr>
      </w:pPr>
    </w:p>
    <w:p w:rsidR="00533FCA" w:rsidRDefault="00101765">
      <w:pPr>
        <w:snapToGrid w:val="0"/>
        <w:spacing w:line="360" w:lineRule="exact"/>
        <w:ind w:firstLineChars="200" w:firstLine="420"/>
        <w:rPr>
          <w:szCs w:val="21"/>
        </w:rPr>
      </w:pPr>
      <w:r>
        <w:rPr>
          <w:szCs w:val="21"/>
        </w:rPr>
        <w:t>第一条</w:t>
      </w:r>
      <w:r>
        <w:rPr>
          <w:rFonts w:hint="eastAsia"/>
          <w:szCs w:val="21"/>
        </w:rPr>
        <w:t xml:space="preserve">  </w:t>
      </w:r>
      <w:r>
        <w:rPr>
          <w:szCs w:val="21"/>
        </w:rPr>
        <w:t>为全面贯彻党的教育方针，提高</w:t>
      </w:r>
      <w:r>
        <w:rPr>
          <w:rFonts w:hint="eastAsia"/>
          <w:szCs w:val="21"/>
        </w:rPr>
        <w:t>人才培养</w:t>
      </w:r>
      <w:r>
        <w:rPr>
          <w:szCs w:val="21"/>
        </w:rPr>
        <w:t>质量，</w:t>
      </w:r>
      <w:r>
        <w:rPr>
          <w:rFonts w:hint="eastAsia"/>
          <w:szCs w:val="21"/>
        </w:rPr>
        <w:t>引导学生积极参加德、智、体等素质培养活动，促进学生全面发展，并使学生的综合工作科学化、规范化和制度化，制定本办法。</w:t>
      </w:r>
    </w:p>
    <w:p w:rsidR="00533FCA" w:rsidRDefault="00101765">
      <w:pPr>
        <w:snapToGrid w:val="0"/>
        <w:spacing w:line="360" w:lineRule="exact"/>
        <w:ind w:firstLineChars="200" w:firstLine="420"/>
        <w:rPr>
          <w:szCs w:val="21"/>
        </w:rPr>
      </w:pPr>
      <w:r>
        <w:rPr>
          <w:szCs w:val="21"/>
        </w:rPr>
        <w:t>第二条</w:t>
      </w:r>
      <w:r>
        <w:rPr>
          <w:rFonts w:hint="eastAsia"/>
          <w:szCs w:val="21"/>
        </w:rPr>
        <w:t xml:space="preserve">  </w:t>
      </w:r>
      <w:r>
        <w:rPr>
          <w:rFonts w:hint="eastAsia"/>
          <w:szCs w:val="21"/>
        </w:rPr>
        <w:t>综合</w:t>
      </w:r>
      <w:proofErr w:type="gramStart"/>
      <w:r>
        <w:rPr>
          <w:rFonts w:hint="eastAsia"/>
          <w:szCs w:val="21"/>
        </w:rPr>
        <w:t>测评每</w:t>
      </w:r>
      <w:proofErr w:type="gramEnd"/>
      <w:r>
        <w:rPr>
          <w:rFonts w:hint="eastAsia"/>
          <w:szCs w:val="21"/>
        </w:rPr>
        <w:t>学年进行一次，</w:t>
      </w:r>
      <w:r>
        <w:rPr>
          <w:szCs w:val="21"/>
        </w:rPr>
        <w:t>内容包括学生的德育、智育、</w:t>
      </w:r>
      <w:r>
        <w:rPr>
          <w:rFonts w:hint="eastAsia"/>
          <w:szCs w:val="21"/>
        </w:rPr>
        <w:t>人文素质</w:t>
      </w:r>
      <w:r>
        <w:rPr>
          <w:szCs w:val="21"/>
        </w:rPr>
        <w:t>三个方面的表现。综合测评的成绩是学生评优、</w:t>
      </w:r>
      <w:r>
        <w:rPr>
          <w:rFonts w:hint="eastAsia"/>
          <w:szCs w:val="21"/>
        </w:rPr>
        <w:t>获得奖</w:t>
      </w:r>
      <w:r>
        <w:rPr>
          <w:szCs w:val="21"/>
        </w:rPr>
        <w:t>学金</w:t>
      </w:r>
      <w:r>
        <w:rPr>
          <w:rFonts w:hint="eastAsia"/>
          <w:szCs w:val="21"/>
        </w:rPr>
        <w:t>、助学金</w:t>
      </w:r>
      <w:r>
        <w:rPr>
          <w:szCs w:val="21"/>
        </w:rPr>
        <w:t>及</w:t>
      </w:r>
      <w:r>
        <w:rPr>
          <w:rFonts w:hint="eastAsia"/>
          <w:szCs w:val="21"/>
        </w:rPr>
        <w:t>学院</w:t>
      </w:r>
      <w:r>
        <w:rPr>
          <w:szCs w:val="21"/>
        </w:rPr>
        <w:t>向用人单位择优推荐毕业生就业的主要依据。</w:t>
      </w:r>
    </w:p>
    <w:p w:rsidR="00533FCA" w:rsidRDefault="00101765">
      <w:pPr>
        <w:snapToGrid w:val="0"/>
        <w:spacing w:line="360" w:lineRule="exact"/>
        <w:ind w:firstLineChars="200" w:firstLine="420"/>
        <w:rPr>
          <w:szCs w:val="21"/>
        </w:rPr>
      </w:pPr>
      <w:r>
        <w:rPr>
          <w:szCs w:val="21"/>
        </w:rPr>
        <w:t>第三条</w:t>
      </w:r>
      <w:r>
        <w:rPr>
          <w:rFonts w:hint="eastAsia"/>
          <w:szCs w:val="21"/>
        </w:rPr>
        <w:t xml:space="preserve">  </w:t>
      </w:r>
      <w:r>
        <w:rPr>
          <w:szCs w:val="21"/>
        </w:rPr>
        <w:t>综合测评分由德育测评分、智育测评分和</w:t>
      </w:r>
      <w:r>
        <w:rPr>
          <w:rFonts w:hint="eastAsia"/>
          <w:szCs w:val="21"/>
        </w:rPr>
        <w:t>人文素质</w:t>
      </w:r>
      <w:r>
        <w:rPr>
          <w:szCs w:val="21"/>
        </w:rPr>
        <w:t>测评分三个单项</w:t>
      </w:r>
      <w:r>
        <w:rPr>
          <w:rFonts w:hint="eastAsia"/>
          <w:szCs w:val="21"/>
        </w:rPr>
        <w:t>分数</w:t>
      </w:r>
      <w:r>
        <w:rPr>
          <w:szCs w:val="21"/>
        </w:rPr>
        <w:t>之和构成。构成比例是：综合测评总成绩</w:t>
      </w:r>
      <w:r>
        <w:rPr>
          <w:szCs w:val="21"/>
        </w:rPr>
        <w:t>=</w:t>
      </w:r>
      <w:r>
        <w:rPr>
          <w:szCs w:val="21"/>
        </w:rPr>
        <w:t>德育</w:t>
      </w:r>
      <w:r>
        <w:rPr>
          <w:rFonts w:hint="eastAsia"/>
          <w:szCs w:val="21"/>
        </w:rPr>
        <w:t>分</w:t>
      </w:r>
      <w:r>
        <w:rPr>
          <w:szCs w:val="21"/>
        </w:rPr>
        <w:t>×25%+</w:t>
      </w:r>
      <w:r>
        <w:rPr>
          <w:szCs w:val="21"/>
        </w:rPr>
        <w:t>智育</w:t>
      </w:r>
      <w:r>
        <w:rPr>
          <w:rFonts w:hint="eastAsia"/>
          <w:szCs w:val="21"/>
        </w:rPr>
        <w:t>分</w:t>
      </w:r>
      <w:r>
        <w:rPr>
          <w:szCs w:val="21"/>
        </w:rPr>
        <w:t>×65%+</w:t>
      </w:r>
      <w:r>
        <w:rPr>
          <w:rFonts w:hint="eastAsia"/>
          <w:szCs w:val="21"/>
        </w:rPr>
        <w:t>人文素质分</w:t>
      </w:r>
      <w:r>
        <w:rPr>
          <w:szCs w:val="21"/>
        </w:rPr>
        <w:t>×10%</w:t>
      </w:r>
    </w:p>
    <w:p w:rsidR="00533FCA" w:rsidRDefault="00101765">
      <w:pPr>
        <w:snapToGrid w:val="0"/>
        <w:spacing w:line="360" w:lineRule="exact"/>
        <w:ind w:firstLineChars="200" w:firstLine="420"/>
        <w:rPr>
          <w:szCs w:val="21"/>
        </w:rPr>
      </w:pPr>
      <w:r>
        <w:rPr>
          <w:szCs w:val="21"/>
        </w:rPr>
        <w:t>第四条</w:t>
      </w:r>
      <w:r>
        <w:rPr>
          <w:rFonts w:hint="eastAsia"/>
          <w:szCs w:val="21"/>
        </w:rPr>
        <w:t xml:space="preserve">  </w:t>
      </w:r>
      <w:r>
        <w:rPr>
          <w:szCs w:val="21"/>
        </w:rPr>
        <w:t>各</w:t>
      </w:r>
      <w:r>
        <w:rPr>
          <w:rFonts w:hint="eastAsia"/>
          <w:szCs w:val="21"/>
        </w:rPr>
        <w:t>学院</w:t>
      </w:r>
      <w:r>
        <w:rPr>
          <w:szCs w:val="21"/>
        </w:rPr>
        <w:t>根据本学院</w:t>
      </w:r>
      <w:r>
        <w:rPr>
          <w:rFonts w:hint="eastAsia"/>
          <w:szCs w:val="21"/>
        </w:rPr>
        <w:t>专业</w:t>
      </w:r>
      <w:r>
        <w:rPr>
          <w:szCs w:val="21"/>
        </w:rPr>
        <w:t>特色及人才</w:t>
      </w:r>
      <w:r>
        <w:rPr>
          <w:rFonts w:hint="eastAsia"/>
          <w:szCs w:val="21"/>
        </w:rPr>
        <w:t>培养</w:t>
      </w:r>
      <w:r>
        <w:rPr>
          <w:szCs w:val="21"/>
        </w:rPr>
        <w:t>方案，制定本</w:t>
      </w:r>
      <w:r>
        <w:rPr>
          <w:rFonts w:hint="eastAsia"/>
          <w:szCs w:val="21"/>
        </w:rPr>
        <w:t>《</w:t>
      </w:r>
      <w:r>
        <w:rPr>
          <w:szCs w:val="21"/>
        </w:rPr>
        <w:t>学院</w:t>
      </w:r>
      <w:r>
        <w:rPr>
          <w:rFonts w:hint="eastAsia"/>
          <w:szCs w:val="21"/>
        </w:rPr>
        <w:t>综合</w:t>
      </w:r>
      <w:r>
        <w:rPr>
          <w:szCs w:val="21"/>
        </w:rPr>
        <w:t>测评细则</w:t>
      </w:r>
      <w:r>
        <w:rPr>
          <w:rFonts w:hint="eastAsia"/>
          <w:szCs w:val="21"/>
        </w:rPr>
        <w:t>》</w:t>
      </w:r>
      <w:r>
        <w:rPr>
          <w:szCs w:val="21"/>
        </w:rPr>
        <w:t>。</w:t>
      </w:r>
      <w:r>
        <w:rPr>
          <w:rFonts w:hint="eastAsia"/>
          <w:szCs w:val="21"/>
        </w:rPr>
        <w:t>于每年</w:t>
      </w:r>
      <w:r>
        <w:rPr>
          <w:szCs w:val="21"/>
        </w:rPr>
        <w:t>9</w:t>
      </w:r>
      <w:r>
        <w:rPr>
          <w:rFonts w:hint="eastAsia"/>
          <w:szCs w:val="21"/>
        </w:rPr>
        <w:t>月提交</w:t>
      </w:r>
      <w:r>
        <w:rPr>
          <w:szCs w:val="21"/>
        </w:rPr>
        <w:t>到学生处备案</w:t>
      </w:r>
      <w:r>
        <w:rPr>
          <w:rFonts w:hint="eastAsia"/>
          <w:szCs w:val="21"/>
        </w:rPr>
        <w:t>。并公布</w:t>
      </w:r>
      <w:r>
        <w:rPr>
          <w:szCs w:val="21"/>
        </w:rPr>
        <w:t>在学院网站，</w:t>
      </w:r>
      <w:r>
        <w:rPr>
          <w:rFonts w:hint="eastAsia"/>
          <w:szCs w:val="21"/>
        </w:rPr>
        <w:t>作为本学年</w:t>
      </w:r>
      <w:r>
        <w:rPr>
          <w:szCs w:val="21"/>
        </w:rPr>
        <w:t>综合测评依据</w:t>
      </w:r>
      <w:r>
        <w:rPr>
          <w:rFonts w:hint="eastAsia"/>
          <w:szCs w:val="21"/>
        </w:rPr>
        <w:t>，</w:t>
      </w:r>
      <w:r>
        <w:rPr>
          <w:szCs w:val="21"/>
        </w:rPr>
        <w:t>确保每一位学生</w:t>
      </w:r>
      <w:r>
        <w:rPr>
          <w:rFonts w:hint="eastAsia"/>
          <w:szCs w:val="21"/>
        </w:rPr>
        <w:t>知情</w:t>
      </w:r>
      <w:r>
        <w:rPr>
          <w:szCs w:val="21"/>
        </w:rPr>
        <w:t>。</w:t>
      </w:r>
    </w:p>
    <w:p w:rsidR="00533FCA" w:rsidRDefault="00101765">
      <w:pPr>
        <w:snapToGrid w:val="0"/>
        <w:spacing w:line="360" w:lineRule="exact"/>
        <w:ind w:firstLineChars="200" w:firstLine="420"/>
        <w:rPr>
          <w:szCs w:val="21"/>
        </w:rPr>
      </w:pPr>
      <w:r>
        <w:rPr>
          <w:rFonts w:hint="eastAsia"/>
          <w:szCs w:val="21"/>
        </w:rPr>
        <w:t>第五条</w:t>
      </w:r>
      <w:r>
        <w:rPr>
          <w:rFonts w:hint="eastAsia"/>
          <w:szCs w:val="21"/>
        </w:rPr>
        <w:t xml:space="preserve">  </w:t>
      </w:r>
      <w:r>
        <w:rPr>
          <w:rFonts w:hint="eastAsia"/>
          <w:szCs w:val="21"/>
        </w:rPr>
        <w:t>各班级根据本学院</w:t>
      </w:r>
      <w:r>
        <w:rPr>
          <w:szCs w:val="21"/>
        </w:rPr>
        <w:t>综合测评细则</w:t>
      </w:r>
      <w:r>
        <w:rPr>
          <w:rFonts w:hint="eastAsia"/>
          <w:szCs w:val="21"/>
        </w:rPr>
        <w:t>，</w:t>
      </w:r>
      <w:r>
        <w:rPr>
          <w:szCs w:val="21"/>
        </w:rPr>
        <w:t>按学生的学年综合测评成绩排定名次。各学年的综合测评成绩之和为综合测评总分</w:t>
      </w:r>
      <w:r>
        <w:rPr>
          <w:szCs w:val="21"/>
        </w:rPr>
        <w:t>,</w:t>
      </w:r>
      <w:r>
        <w:rPr>
          <w:szCs w:val="21"/>
        </w:rPr>
        <w:t>毕业生按总分排定名次。</w:t>
      </w:r>
    </w:p>
    <w:p w:rsidR="00533FCA" w:rsidRDefault="00533FCA">
      <w:pPr>
        <w:pStyle w:val="a3"/>
        <w:snapToGrid w:val="0"/>
        <w:spacing w:line="360" w:lineRule="exact"/>
        <w:ind w:firstLineChars="200" w:firstLine="420"/>
        <w:jc w:val="center"/>
        <w:rPr>
          <w:rFonts w:ascii="Times New Roman" w:hAnsi="Times New Roman" w:cs="Times New Roman"/>
          <w:bCs/>
          <w:szCs w:val="21"/>
        </w:rPr>
      </w:pPr>
    </w:p>
    <w:p w:rsidR="00533FCA" w:rsidRDefault="00101765">
      <w:pPr>
        <w:pStyle w:val="a3"/>
        <w:snapToGrid w:val="0"/>
        <w:spacing w:beforeLines="50" w:before="156" w:afterLines="50" w:after="156" w:line="360" w:lineRule="exact"/>
        <w:ind w:firstLineChars="200" w:firstLine="480"/>
        <w:jc w:val="center"/>
        <w:rPr>
          <w:rFonts w:ascii="Times New Roman" w:eastAsia="方正黑体简体" w:hAnsi="Times New Roman" w:cs="Times New Roman"/>
          <w:bCs/>
          <w:sz w:val="24"/>
        </w:rPr>
      </w:pPr>
      <w:r>
        <w:rPr>
          <w:rFonts w:ascii="Times New Roman" w:eastAsia="方正黑体简体" w:hAnsi="Times New Roman" w:cs="Times New Roman" w:hint="eastAsia"/>
          <w:bCs/>
          <w:sz w:val="24"/>
        </w:rPr>
        <w:t>第二章</w:t>
      </w:r>
      <w:r>
        <w:rPr>
          <w:rFonts w:ascii="Times New Roman" w:eastAsia="方正黑体简体" w:hAnsi="Times New Roman" w:cs="Times New Roman" w:hint="eastAsia"/>
          <w:bCs/>
          <w:sz w:val="24"/>
        </w:rPr>
        <w:t xml:space="preserve">  </w:t>
      </w:r>
      <w:r>
        <w:rPr>
          <w:rFonts w:ascii="Times New Roman" w:eastAsia="方正黑体简体" w:hAnsi="Times New Roman" w:cs="Times New Roman" w:hint="eastAsia"/>
          <w:bCs/>
          <w:sz w:val="24"/>
        </w:rPr>
        <w:t>德育测评</w:t>
      </w:r>
    </w:p>
    <w:p w:rsidR="00533FCA" w:rsidRDefault="00533FCA">
      <w:pPr>
        <w:snapToGrid w:val="0"/>
        <w:spacing w:line="360" w:lineRule="exact"/>
        <w:ind w:firstLineChars="200" w:firstLine="420"/>
        <w:rPr>
          <w:szCs w:val="21"/>
        </w:rPr>
      </w:pPr>
    </w:p>
    <w:p w:rsidR="00533FCA" w:rsidRDefault="00101765">
      <w:pPr>
        <w:snapToGrid w:val="0"/>
        <w:spacing w:line="360" w:lineRule="exact"/>
        <w:ind w:firstLineChars="200" w:firstLine="420"/>
        <w:rPr>
          <w:szCs w:val="21"/>
        </w:rPr>
      </w:pPr>
      <w:r>
        <w:rPr>
          <w:szCs w:val="21"/>
        </w:rPr>
        <w:t>第</w:t>
      </w:r>
      <w:r>
        <w:rPr>
          <w:rFonts w:hint="eastAsia"/>
          <w:szCs w:val="21"/>
        </w:rPr>
        <w:t>六</w:t>
      </w:r>
      <w:r>
        <w:rPr>
          <w:szCs w:val="21"/>
        </w:rPr>
        <w:t>条</w:t>
      </w:r>
      <w:r>
        <w:rPr>
          <w:rFonts w:hint="eastAsia"/>
          <w:szCs w:val="21"/>
        </w:rPr>
        <w:t xml:space="preserve">  </w:t>
      </w:r>
      <w:r>
        <w:rPr>
          <w:rFonts w:hint="eastAsia"/>
          <w:szCs w:val="21"/>
        </w:rPr>
        <w:t>德育</w:t>
      </w:r>
      <w:r>
        <w:rPr>
          <w:szCs w:val="21"/>
        </w:rPr>
        <w:t>测评分由基本分、加分和</w:t>
      </w:r>
      <w:r>
        <w:rPr>
          <w:rFonts w:hint="eastAsia"/>
          <w:szCs w:val="21"/>
        </w:rPr>
        <w:t>减</w:t>
      </w:r>
      <w:r>
        <w:rPr>
          <w:szCs w:val="21"/>
        </w:rPr>
        <w:t>分三部分构成</w:t>
      </w:r>
      <w:r>
        <w:rPr>
          <w:rFonts w:hint="eastAsia"/>
          <w:szCs w:val="21"/>
        </w:rPr>
        <w:t>，满分</w:t>
      </w:r>
      <w:r>
        <w:rPr>
          <w:rFonts w:hint="eastAsia"/>
          <w:szCs w:val="21"/>
        </w:rPr>
        <w:t>120</w:t>
      </w:r>
      <w:r>
        <w:rPr>
          <w:rFonts w:hint="eastAsia"/>
          <w:szCs w:val="21"/>
        </w:rPr>
        <w:t>分。遵守各项规章制度者获得思</w:t>
      </w:r>
      <w:r>
        <w:rPr>
          <w:rFonts w:hint="eastAsia"/>
          <w:szCs w:val="21"/>
        </w:rPr>
        <w:t>想品德基本分</w:t>
      </w:r>
      <w:r>
        <w:rPr>
          <w:rFonts w:hint="eastAsia"/>
          <w:szCs w:val="21"/>
        </w:rPr>
        <w:t>70</w:t>
      </w:r>
      <w:r>
        <w:rPr>
          <w:rFonts w:hint="eastAsia"/>
          <w:szCs w:val="21"/>
        </w:rPr>
        <w:t>分。</w:t>
      </w:r>
    </w:p>
    <w:p w:rsidR="00533FCA" w:rsidRDefault="00101765">
      <w:pPr>
        <w:snapToGrid w:val="0"/>
        <w:spacing w:line="360" w:lineRule="exact"/>
        <w:ind w:firstLineChars="200" w:firstLine="420"/>
        <w:rPr>
          <w:szCs w:val="21"/>
        </w:rPr>
      </w:pPr>
      <w:r>
        <w:rPr>
          <w:szCs w:val="21"/>
        </w:rPr>
        <w:t>第</w:t>
      </w:r>
      <w:r>
        <w:rPr>
          <w:rFonts w:hint="eastAsia"/>
          <w:szCs w:val="21"/>
        </w:rPr>
        <w:t>七</w:t>
      </w:r>
      <w:r>
        <w:rPr>
          <w:szCs w:val="21"/>
        </w:rPr>
        <w:t>条</w:t>
      </w:r>
      <w:r>
        <w:rPr>
          <w:rFonts w:hint="eastAsia"/>
          <w:szCs w:val="21"/>
        </w:rPr>
        <w:t xml:space="preserve">  </w:t>
      </w:r>
      <w:r>
        <w:rPr>
          <w:szCs w:val="21"/>
        </w:rPr>
        <w:t>德育测评</w:t>
      </w:r>
      <w:r>
        <w:rPr>
          <w:rFonts w:hint="eastAsia"/>
          <w:szCs w:val="21"/>
        </w:rPr>
        <w:t>按下列规定加分：</w:t>
      </w:r>
      <w:r>
        <w:rPr>
          <w:szCs w:val="21"/>
        </w:rPr>
        <w:t xml:space="preserve"> </w:t>
      </w:r>
    </w:p>
    <w:p w:rsidR="00533FCA" w:rsidRDefault="00101765">
      <w:pPr>
        <w:snapToGrid w:val="0"/>
        <w:spacing w:line="360" w:lineRule="exact"/>
        <w:ind w:firstLineChars="200" w:firstLine="420"/>
        <w:rPr>
          <w:szCs w:val="21"/>
        </w:rPr>
      </w:pPr>
      <w:r>
        <w:rPr>
          <w:szCs w:val="21"/>
        </w:rPr>
        <w:t>（一）</w:t>
      </w:r>
      <w:r>
        <w:rPr>
          <w:rFonts w:hint="eastAsia"/>
          <w:szCs w:val="21"/>
        </w:rPr>
        <w:t>1</w:t>
      </w:r>
      <w:r>
        <w:rPr>
          <w:rFonts w:hint="eastAsia"/>
          <w:szCs w:val="21"/>
        </w:rPr>
        <w:t>、</w:t>
      </w:r>
      <w:r>
        <w:rPr>
          <w:szCs w:val="21"/>
        </w:rPr>
        <w:t>担任校三</w:t>
      </w:r>
      <w:proofErr w:type="gramStart"/>
      <w:r>
        <w:rPr>
          <w:szCs w:val="21"/>
        </w:rPr>
        <w:t>会学生</w:t>
      </w:r>
      <w:proofErr w:type="gramEnd"/>
      <w:r>
        <w:rPr>
          <w:szCs w:val="21"/>
        </w:rPr>
        <w:t>干部满一年，履行职责，考核合格者，主要负责人、部门负责人、委员分别</w:t>
      </w:r>
      <w:r>
        <w:rPr>
          <w:rFonts w:hint="eastAsia"/>
          <w:szCs w:val="21"/>
        </w:rPr>
        <w:t>加</w:t>
      </w:r>
      <w:r>
        <w:rPr>
          <w:szCs w:val="21"/>
        </w:rPr>
        <w:t>8</w:t>
      </w:r>
      <w:r>
        <w:rPr>
          <w:szCs w:val="21"/>
        </w:rPr>
        <w:t>分、</w:t>
      </w:r>
      <w:r>
        <w:rPr>
          <w:szCs w:val="21"/>
        </w:rPr>
        <w:t>6</w:t>
      </w:r>
      <w:r>
        <w:rPr>
          <w:szCs w:val="21"/>
        </w:rPr>
        <w:t>分、</w:t>
      </w:r>
      <w:r>
        <w:rPr>
          <w:szCs w:val="21"/>
        </w:rPr>
        <w:t>3</w:t>
      </w:r>
      <w:r>
        <w:rPr>
          <w:szCs w:val="21"/>
        </w:rPr>
        <w:t>分。</w:t>
      </w:r>
    </w:p>
    <w:p w:rsidR="00533FCA" w:rsidRDefault="00101765">
      <w:pPr>
        <w:snapToGrid w:val="0"/>
        <w:spacing w:line="360" w:lineRule="exact"/>
        <w:ind w:firstLineChars="200" w:firstLine="420"/>
        <w:rPr>
          <w:szCs w:val="21"/>
        </w:rPr>
      </w:pPr>
      <w:r>
        <w:rPr>
          <w:rFonts w:hint="eastAsia"/>
          <w:szCs w:val="21"/>
        </w:rPr>
        <w:t>2</w:t>
      </w:r>
      <w:r>
        <w:rPr>
          <w:rFonts w:hint="eastAsia"/>
          <w:szCs w:val="21"/>
        </w:rPr>
        <w:t>、</w:t>
      </w:r>
      <w:r>
        <w:rPr>
          <w:szCs w:val="21"/>
        </w:rPr>
        <w:t>担任</w:t>
      </w:r>
      <w:r>
        <w:rPr>
          <w:rFonts w:hint="eastAsia"/>
          <w:szCs w:val="21"/>
        </w:rPr>
        <w:t>学院</w:t>
      </w:r>
      <w:ins w:id="13" w:author="王颖馨" w:date="2017-04-27T17:30:00Z">
        <w:r>
          <w:rPr>
            <w:rFonts w:hint="eastAsia"/>
            <w:szCs w:val="21"/>
          </w:rPr>
          <w:t>三</w:t>
        </w:r>
        <w:proofErr w:type="gramStart"/>
        <w:r>
          <w:rPr>
            <w:rFonts w:hint="eastAsia"/>
            <w:szCs w:val="21"/>
          </w:rPr>
          <w:t>会</w:t>
        </w:r>
      </w:ins>
      <w:r>
        <w:rPr>
          <w:szCs w:val="21"/>
        </w:rPr>
        <w:t>学生</w:t>
      </w:r>
      <w:proofErr w:type="gramEnd"/>
      <w:r>
        <w:rPr>
          <w:szCs w:val="21"/>
        </w:rPr>
        <w:t>干部</w:t>
      </w:r>
      <w:ins w:id="14" w:author="王颖馨" w:date="2017-04-27T17:30:00Z">
        <w:r>
          <w:rPr>
            <w:rFonts w:hint="eastAsia"/>
            <w:szCs w:val="21"/>
          </w:rPr>
          <w:t>（团总支、学生会、律委、</w:t>
        </w:r>
      </w:ins>
      <w:ins w:id="15" w:author="王颖馨" w:date="2017-05-02T11:26:00Z">
        <w:r>
          <w:rPr>
            <w:rFonts w:hint="eastAsia"/>
            <w:szCs w:val="21"/>
          </w:rPr>
          <w:t>心协</w:t>
        </w:r>
      </w:ins>
      <w:ins w:id="16" w:author="王颖馨" w:date="2017-04-27T17:30:00Z">
        <w:r>
          <w:rPr>
            <w:rFonts w:hint="eastAsia"/>
            <w:szCs w:val="21"/>
          </w:rPr>
          <w:t>）</w:t>
        </w:r>
      </w:ins>
      <w:r>
        <w:rPr>
          <w:szCs w:val="21"/>
        </w:rPr>
        <w:t>满一年，履行职责，考核合格者，主要负责人、部门负责人、委员分别</w:t>
      </w:r>
      <w:r>
        <w:rPr>
          <w:rFonts w:hint="eastAsia"/>
          <w:szCs w:val="21"/>
        </w:rPr>
        <w:t>加</w:t>
      </w:r>
      <w:r>
        <w:rPr>
          <w:szCs w:val="21"/>
        </w:rPr>
        <w:t>6</w:t>
      </w:r>
      <w:r>
        <w:rPr>
          <w:szCs w:val="21"/>
        </w:rPr>
        <w:t>分、</w:t>
      </w:r>
      <w:r>
        <w:rPr>
          <w:rFonts w:hint="eastAsia"/>
          <w:szCs w:val="21"/>
        </w:rPr>
        <w:t>5</w:t>
      </w:r>
      <w:r>
        <w:rPr>
          <w:szCs w:val="21"/>
        </w:rPr>
        <w:t>分、</w:t>
      </w:r>
      <w:r>
        <w:rPr>
          <w:rFonts w:hint="eastAsia"/>
          <w:szCs w:val="21"/>
        </w:rPr>
        <w:t>3</w:t>
      </w:r>
      <w:r>
        <w:rPr>
          <w:szCs w:val="21"/>
        </w:rPr>
        <w:t>分。</w:t>
      </w:r>
      <w:ins w:id="17" w:author="王颖馨" w:date="2017-04-27T17:30:00Z">
        <w:r>
          <w:rPr>
            <w:rFonts w:hint="eastAsia"/>
            <w:szCs w:val="21"/>
          </w:rPr>
          <w:t>担任学院学生干部（</w:t>
        </w:r>
      </w:ins>
      <w:ins w:id="18" w:author="王颖馨" w:date="2017-04-27T17:23:00Z">
        <w:r>
          <w:rPr>
            <w:rFonts w:hint="eastAsia"/>
            <w:szCs w:val="21"/>
          </w:rPr>
          <w:t>新闻部</w:t>
        </w:r>
      </w:ins>
      <w:ins w:id="19" w:author="王颖馨" w:date="2017-04-27T17:25:00Z">
        <w:r>
          <w:rPr>
            <w:rFonts w:hint="eastAsia"/>
            <w:szCs w:val="21"/>
          </w:rPr>
          <w:t>、</w:t>
        </w:r>
        <w:proofErr w:type="gramStart"/>
        <w:r>
          <w:rPr>
            <w:rFonts w:hint="eastAsia"/>
            <w:szCs w:val="21"/>
          </w:rPr>
          <w:t>创客</w:t>
        </w:r>
      </w:ins>
      <w:ins w:id="20" w:author="王颖馨" w:date="2017-04-27T17:26:00Z">
        <w:r>
          <w:rPr>
            <w:rFonts w:hint="eastAsia"/>
            <w:szCs w:val="21"/>
          </w:rPr>
          <w:t>管委会</w:t>
        </w:r>
      </w:ins>
      <w:proofErr w:type="gramEnd"/>
      <w:ins w:id="21" w:author="王颖馨" w:date="2017-04-27T17:23:00Z">
        <w:r>
          <w:rPr>
            <w:rFonts w:hint="eastAsia"/>
            <w:szCs w:val="21"/>
          </w:rPr>
          <w:t>）</w:t>
        </w:r>
      </w:ins>
      <w:ins w:id="22" w:author="王颖馨" w:date="2017-04-27T17:31:00Z">
        <w:r>
          <w:rPr>
            <w:rFonts w:hint="eastAsia"/>
            <w:szCs w:val="21"/>
          </w:rPr>
          <w:t>满一年，履行职责，</w:t>
        </w:r>
        <w:r>
          <w:rPr>
            <w:szCs w:val="21"/>
          </w:rPr>
          <w:t>考核合格者，主要负责人、部门负责人、委员分别</w:t>
        </w:r>
        <w:r>
          <w:rPr>
            <w:rFonts w:hint="eastAsia"/>
            <w:szCs w:val="21"/>
          </w:rPr>
          <w:t>加</w:t>
        </w:r>
        <w:r>
          <w:rPr>
            <w:rFonts w:hint="eastAsia"/>
            <w:szCs w:val="21"/>
          </w:rPr>
          <w:t>5</w:t>
        </w:r>
        <w:r>
          <w:rPr>
            <w:szCs w:val="21"/>
          </w:rPr>
          <w:t>分、</w:t>
        </w:r>
      </w:ins>
      <w:ins w:id="23" w:author="王颖馨" w:date="2017-04-27T17:32:00Z">
        <w:r>
          <w:rPr>
            <w:rFonts w:hint="eastAsia"/>
            <w:szCs w:val="21"/>
          </w:rPr>
          <w:t>4</w:t>
        </w:r>
      </w:ins>
      <w:ins w:id="24" w:author="王颖馨" w:date="2017-04-27T17:31:00Z">
        <w:r>
          <w:rPr>
            <w:szCs w:val="21"/>
          </w:rPr>
          <w:t>分、</w:t>
        </w:r>
        <w:r>
          <w:rPr>
            <w:rFonts w:hint="eastAsia"/>
            <w:szCs w:val="21"/>
          </w:rPr>
          <w:t>2</w:t>
        </w:r>
        <w:r>
          <w:rPr>
            <w:szCs w:val="21"/>
          </w:rPr>
          <w:t>分。</w:t>
        </w:r>
      </w:ins>
    </w:p>
    <w:p w:rsidR="00533FCA" w:rsidRDefault="00101765">
      <w:pPr>
        <w:snapToGrid w:val="0"/>
        <w:spacing w:line="360" w:lineRule="exact"/>
        <w:ind w:firstLineChars="200" w:firstLine="420"/>
        <w:rPr>
          <w:szCs w:val="21"/>
        </w:rPr>
      </w:pPr>
      <w:r>
        <w:rPr>
          <w:rFonts w:hint="eastAsia"/>
          <w:szCs w:val="21"/>
        </w:rPr>
        <w:t>3</w:t>
      </w:r>
      <w:r>
        <w:rPr>
          <w:rFonts w:hint="eastAsia"/>
          <w:szCs w:val="21"/>
        </w:rPr>
        <w:t>、</w:t>
      </w:r>
      <w:r>
        <w:rPr>
          <w:szCs w:val="21"/>
        </w:rPr>
        <w:t>担任班级学生干部满一年，履行职责，考核合格者，团支书、班长、副班长加</w:t>
      </w:r>
      <w:r>
        <w:rPr>
          <w:szCs w:val="21"/>
        </w:rPr>
        <w:t>4</w:t>
      </w:r>
      <w:r>
        <w:rPr>
          <w:szCs w:val="21"/>
        </w:rPr>
        <w:t>分，</w:t>
      </w:r>
      <w:ins w:id="25" w:author="王颖馨" w:date="2017-04-27T16:37:00Z">
        <w:r>
          <w:rPr>
            <w:rFonts w:hint="eastAsia"/>
            <w:szCs w:val="21"/>
          </w:rPr>
          <w:t>心委</w:t>
        </w:r>
        <w:r>
          <w:rPr>
            <w:rFonts w:hint="eastAsia"/>
            <w:szCs w:val="21"/>
          </w:rPr>
          <w:t>、学委加</w:t>
        </w:r>
      </w:ins>
      <w:ins w:id="26" w:author="王颖馨" w:date="2017-04-27T16:38:00Z">
        <w:r>
          <w:rPr>
            <w:rFonts w:hint="eastAsia"/>
            <w:szCs w:val="21"/>
          </w:rPr>
          <w:t>3</w:t>
        </w:r>
        <w:r>
          <w:rPr>
            <w:rFonts w:hint="eastAsia"/>
            <w:szCs w:val="21"/>
          </w:rPr>
          <w:t>分，</w:t>
        </w:r>
      </w:ins>
      <w:r>
        <w:rPr>
          <w:szCs w:val="21"/>
        </w:rPr>
        <w:t>其他</w:t>
      </w:r>
      <w:proofErr w:type="gramStart"/>
      <w:r>
        <w:rPr>
          <w:szCs w:val="21"/>
        </w:rPr>
        <w:t>班干加</w:t>
      </w:r>
      <w:r>
        <w:rPr>
          <w:szCs w:val="21"/>
        </w:rPr>
        <w:t>2</w:t>
      </w:r>
      <w:r>
        <w:rPr>
          <w:szCs w:val="21"/>
        </w:rPr>
        <w:t>分</w:t>
      </w:r>
      <w:proofErr w:type="gramEnd"/>
      <w:r>
        <w:rPr>
          <w:szCs w:val="21"/>
        </w:rPr>
        <w:t>。</w:t>
      </w:r>
    </w:p>
    <w:p w:rsidR="00533FCA" w:rsidRDefault="00101765">
      <w:pPr>
        <w:snapToGrid w:val="0"/>
        <w:spacing w:line="360" w:lineRule="exact"/>
        <w:ind w:firstLineChars="200" w:firstLine="420"/>
        <w:rPr>
          <w:szCs w:val="21"/>
        </w:rPr>
      </w:pPr>
      <w:r>
        <w:rPr>
          <w:rFonts w:hint="eastAsia"/>
          <w:szCs w:val="21"/>
        </w:rPr>
        <w:t>4</w:t>
      </w:r>
      <w:r>
        <w:rPr>
          <w:rFonts w:hint="eastAsia"/>
          <w:szCs w:val="21"/>
        </w:rPr>
        <w:t>、担任党务工作助理</w:t>
      </w:r>
      <w:ins w:id="27" w:author="王颖馨" w:date="2017-04-28T09:29:00Z">
        <w:r>
          <w:rPr>
            <w:rFonts w:hint="eastAsia"/>
            <w:szCs w:val="21"/>
            <w:rPrChange w:id="28" w:author="王颖馨" w:date="2017-04-28T09:29:00Z">
              <w:rPr>
                <w:rFonts w:hint="eastAsia"/>
              </w:rPr>
            </w:rPrChange>
          </w:rPr>
          <w:t>（党支部学生干部）</w:t>
        </w:r>
      </w:ins>
      <w:r>
        <w:rPr>
          <w:rFonts w:hint="eastAsia"/>
          <w:szCs w:val="21"/>
        </w:rPr>
        <w:t>满一年，履行职责，考核合格者，</w:t>
      </w:r>
      <w:ins w:id="29" w:author="王颖馨" w:date="2017-04-27T16:39:00Z">
        <w:r>
          <w:rPr>
            <w:rFonts w:hint="eastAsia"/>
            <w:szCs w:val="21"/>
          </w:rPr>
          <w:t>校级党务助理正职加</w:t>
        </w:r>
      </w:ins>
      <w:ins w:id="30" w:author="王颖馨" w:date="2017-04-27T16:40:00Z">
        <w:r>
          <w:rPr>
            <w:rFonts w:hint="eastAsia"/>
            <w:szCs w:val="21"/>
          </w:rPr>
          <w:t>6</w:t>
        </w:r>
        <w:r>
          <w:rPr>
            <w:rFonts w:hint="eastAsia"/>
            <w:szCs w:val="21"/>
          </w:rPr>
          <w:t>分、副职加</w:t>
        </w:r>
        <w:r>
          <w:rPr>
            <w:rFonts w:hint="eastAsia"/>
            <w:szCs w:val="21"/>
          </w:rPr>
          <w:t>5</w:t>
        </w:r>
        <w:r>
          <w:rPr>
            <w:rFonts w:hint="eastAsia"/>
            <w:szCs w:val="21"/>
          </w:rPr>
          <w:t>分，院级党务</w:t>
        </w:r>
        <w:proofErr w:type="gramStart"/>
        <w:r>
          <w:rPr>
            <w:rFonts w:hint="eastAsia"/>
            <w:szCs w:val="21"/>
          </w:rPr>
          <w:t>学生副</w:t>
        </w:r>
        <w:proofErr w:type="gramEnd"/>
        <w:r>
          <w:rPr>
            <w:rFonts w:hint="eastAsia"/>
            <w:szCs w:val="21"/>
          </w:rPr>
          <w:t>书记加</w:t>
        </w:r>
      </w:ins>
      <w:ins w:id="31" w:author="王颖馨" w:date="2017-04-27T16:41:00Z">
        <w:r>
          <w:rPr>
            <w:rFonts w:hint="eastAsia"/>
            <w:szCs w:val="21"/>
          </w:rPr>
          <w:t>5</w:t>
        </w:r>
        <w:r>
          <w:rPr>
            <w:rFonts w:hint="eastAsia"/>
            <w:szCs w:val="21"/>
          </w:rPr>
          <w:t>分、院级党务</w:t>
        </w:r>
      </w:ins>
      <w:ins w:id="32" w:author="王颖馨" w:date="2017-04-27T16:47:00Z">
        <w:r>
          <w:rPr>
            <w:rFonts w:hint="eastAsia"/>
            <w:szCs w:val="21"/>
          </w:rPr>
          <w:t>支委</w:t>
        </w:r>
      </w:ins>
      <w:ins w:id="33" w:author="王颖馨" w:date="2017-04-27T16:48:00Z">
        <w:r>
          <w:rPr>
            <w:rFonts w:hint="eastAsia"/>
            <w:szCs w:val="21"/>
          </w:rPr>
          <w:t>加</w:t>
        </w:r>
        <w:r>
          <w:rPr>
            <w:rFonts w:hint="eastAsia"/>
            <w:szCs w:val="21"/>
          </w:rPr>
          <w:t>3</w:t>
        </w:r>
        <w:r>
          <w:rPr>
            <w:rFonts w:hint="eastAsia"/>
            <w:szCs w:val="21"/>
          </w:rPr>
          <w:t>分，部长加</w:t>
        </w:r>
        <w:r>
          <w:rPr>
            <w:rFonts w:hint="eastAsia"/>
            <w:szCs w:val="21"/>
          </w:rPr>
          <w:t>2</w:t>
        </w:r>
        <w:r>
          <w:rPr>
            <w:rFonts w:hint="eastAsia"/>
            <w:szCs w:val="21"/>
          </w:rPr>
          <w:t>分。</w:t>
        </w:r>
      </w:ins>
      <w:r>
        <w:rPr>
          <w:rFonts w:hint="eastAsia"/>
          <w:szCs w:val="21"/>
        </w:rPr>
        <w:t>按规定酌情加分（另见规定</w:t>
      </w:r>
      <w:r>
        <w:rPr>
          <w:szCs w:val="21"/>
        </w:rPr>
        <w:t>）</w:t>
      </w:r>
      <w:r>
        <w:rPr>
          <w:rFonts w:hint="eastAsia"/>
          <w:szCs w:val="21"/>
        </w:rPr>
        <w:t>。</w:t>
      </w:r>
    </w:p>
    <w:p w:rsidR="00533FCA" w:rsidRDefault="00101765">
      <w:pPr>
        <w:snapToGrid w:val="0"/>
        <w:spacing w:line="360" w:lineRule="exact"/>
        <w:ind w:firstLineChars="200" w:firstLine="420"/>
        <w:rPr>
          <w:ins w:id="34" w:author="王颖馨" w:date="2017-04-28T09:32:00Z"/>
          <w:szCs w:val="21"/>
        </w:rPr>
      </w:pPr>
      <w:r>
        <w:rPr>
          <w:rFonts w:hint="eastAsia"/>
          <w:szCs w:val="21"/>
        </w:rPr>
        <w:t>5</w:t>
      </w:r>
      <w:r>
        <w:rPr>
          <w:rFonts w:hint="eastAsia"/>
          <w:szCs w:val="21"/>
        </w:rPr>
        <w:t>、担任学生社团学生干部</w:t>
      </w:r>
      <w:r>
        <w:rPr>
          <w:szCs w:val="21"/>
        </w:rPr>
        <w:t>工作</w:t>
      </w:r>
      <w:r>
        <w:rPr>
          <w:rFonts w:hint="eastAsia"/>
          <w:szCs w:val="21"/>
        </w:rPr>
        <w:t>满一年，履行职责，考核合格者</w:t>
      </w:r>
      <w:r>
        <w:rPr>
          <w:rFonts w:hint="eastAsia"/>
          <w:color w:val="00B0F0"/>
          <w:szCs w:val="21"/>
        </w:rPr>
        <w:t>，</w:t>
      </w:r>
      <w:ins w:id="35" w:author="王颖馨" w:date="2017-04-27T16:49:00Z">
        <w:r>
          <w:rPr>
            <w:rFonts w:hint="eastAsia"/>
            <w:color w:val="00B0F0"/>
            <w:szCs w:val="21"/>
          </w:rPr>
          <w:t>担任学生社团负责人加</w:t>
        </w:r>
        <w:r>
          <w:rPr>
            <w:rFonts w:hint="eastAsia"/>
            <w:color w:val="00B0F0"/>
            <w:szCs w:val="21"/>
          </w:rPr>
          <w:t>4</w:t>
        </w:r>
        <w:r>
          <w:rPr>
            <w:rFonts w:hint="eastAsia"/>
            <w:color w:val="00B0F0"/>
            <w:szCs w:val="21"/>
          </w:rPr>
          <w:t>分，会员不加分。</w:t>
        </w:r>
      </w:ins>
      <w:r>
        <w:rPr>
          <w:rFonts w:hint="eastAsia"/>
          <w:szCs w:val="21"/>
        </w:rPr>
        <w:t>按社团类别酌情加分（另见规定</w:t>
      </w:r>
      <w:r>
        <w:rPr>
          <w:szCs w:val="21"/>
        </w:rPr>
        <w:t>）</w:t>
      </w:r>
      <w:r>
        <w:rPr>
          <w:rFonts w:hint="eastAsia"/>
          <w:szCs w:val="21"/>
        </w:rPr>
        <w:t>。</w:t>
      </w:r>
    </w:p>
    <w:p w:rsidR="00533FCA" w:rsidRDefault="00101765">
      <w:pPr>
        <w:snapToGrid w:val="0"/>
        <w:spacing w:line="360" w:lineRule="exact"/>
        <w:ind w:firstLineChars="200" w:firstLine="420"/>
        <w:rPr>
          <w:ins w:id="36" w:author="王颖馨" w:date="2017-04-28T20:10:00Z"/>
          <w:color w:val="00B0F0"/>
          <w:szCs w:val="21"/>
        </w:rPr>
      </w:pPr>
      <w:ins w:id="37" w:author="王颖馨" w:date="2017-04-28T09:32:00Z">
        <w:r>
          <w:rPr>
            <w:rFonts w:hint="eastAsia"/>
            <w:szCs w:val="21"/>
          </w:rPr>
          <w:t>6</w:t>
        </w:r>
        <w:r>
          <w:rPr>
            <w:rFonts w:hint="eastAsia"/>
            <w:szCs w:val="21"/>
          </w:rPr>
          <w:t>、</w:t>
        </w:r>
        <w:r>
          <w:rPr>
            <w:rFonts w:hint="eastAsia"/>
            <w:szCs w:val="21"/>
            <w:rPrChange w:id="38" w:author="王颖馨" w:date="2017-04-28T09:32:00Z">
              <w:rPr>
                <w:rFonts w:hint="eastAsia"/>
              </w:rPr>
            </w:rPrChange>
          </w:rPr>
          <w:t>担任国旗护卫队学生干部满一年</w:t>
        </w:r>
      </w:ins>
      <w:ins w:id="39" w:author="王颖馨" w:date="2017-04-28T09:33:00Z">
        <w:r>
          <w:rPr>
            <w:rFonts w:hint="eastAsia"/>
            <w:szCs w:val="21"/>
          </w:rPr>
          <w:t>，</w:t>
        </w:r>
        <w:r>
          <w:rPr>
            <w:rFonts w:hint="eastAsia"/>
            <w:szCs w:val="21"/>
          </w:rPr>
          <w:t>履行职责，考核合格者</w:t>
        </w:r>
        <w:r>
          <w:rPr>
            <w:rFonts w:hint="eastAsia"/>
            <w:color w:val="00B0F0"/>
            <w:szCs w:val="21"/>
          </w:rPr>
          <w:t>，</w:t>
        </w:r>
        <w:r>
          <w:rPr>
            <w:rFonts w:hint="eastAsia"/>
            <w:color w:val="00B0F0"/>
            <w:szCs w:val="21"/>
          </w:rPr>
          <w:t>国旗护卫队队长（副队长）、队员分别加</w:t>
        </w:r>
        <w:r>
          <w:rPr>
            <w:rFonts w:hint="eastAsia"/>
            <w:color w:val="00B0F0"/>
            <w:szCs w:val="21"/>
          </w:rPr>
          <w:t>4</w:t>
        </w:r>
        <w:r>
          <w:rPr>
            <w:rFonts w:hint="eastAsia"/>
            <w:color w:val="00B0F0"/>
            <w:szCs w:val="21"/>
          </w:rPr>
          <w:t>分、</w:t>
        </w:r>
        <w:r>
          <w:rPr>
            <w:rFonts w:hint="eastAsia"/>
            <w:color w:val="00B0F0"/>
            <w:szCs w:val="21"/>
          </w:rPr>
          <w:t>3</w:t>
        </w:r>
        <w:r>
          <w:rPr>
            <w:rFonts w:hint="eastAsia"/>
            <w:color w:val="00B0F0"/>
            <w:szCs w:val="21"/>
          </w:rPr>
          <w:t>分。</w:t>
        </w:r>
      </w:ins>
    </w:p>
    <w:p w:rsidR="00533FCA" w:rsidRDefault="00101765">
      <w:pPr>
        <w:snapToGrid w:val="0"/>
        <w:spacing w:line="360" w:lineRule="exact"/>
        <w:ind w:firstLineChars="200" w:firstLine="420"/>
        <w:rPr>
          <w:szCs w:val="21"/>
        </w:rPr>
      </w:pPr>
      <w:r>
        <w:rPr>
          <w:rFonts w:hint="eastAsia"/>
          <w:szCs w:val="21"/>
        </w:rPr>
        <w:lastRenderedPageBreak/>
        <w:t>在各类学生干部中，同一学生组织内身兼多个职务，取其最高职务加分，</w:t>
      </w:r>
      <w:proofErr w:type="gramStart"/>
      <w:r>
        <w:rPr>
          <w:rFonts w:hint="eastAsia"/>
          <w:szCs w:val="21"/>
        </w:rPr>
        <w:t>不</w:t>
      </w:r>
      <w:proofErr w:type="gramEnd"/>
      <w:r>
        <w:rPr>
          <w:rFonts w:hint="eastAsia"/>
          <w:szCs w:val="21"/>
        </w:rPr>
        <w:t>累计加分。</w:t>
      </w:r>
      <w:ins w:id="40" w:author="王颖馨" w:date="2017-04-27T16:59:00Z">
        <w:r>
          <w:rPr>
            <w:rFonts w:hint="eastAsia"/>
            <w:szCs w:val="21"/>
            <w:rPrChange w:id="41" w:author="王颖馨" w:date="2017-04-27T16:59:00Z">
              <w:rPr>
                <w:rFonts w:hint="eastAsia"/>
              </w:rPr>
            </w:rPrChange>
          </w:rPr>
          <w:t>担任不同学生组织学生干部，第一职务、第二职务加分，其他职务不加分</w:t>
        </w:r>
      </w:ins>
      <w:ins w:id="42" w:author="王颖馨" w:date="2017-04-27T17:00:00Z">
        <w:r>
          <w:rPr>
            <w:rFonts w:hint="eastAsia"/>
            <w:szCs w:val="21"/>
          </w:rPr>
          <w:t>，最高</w:t>
        </w:r>
      </w:ins>
      <w:ins w:id="43" w:author="王颖馨" w:date="2017-04-27T17:01:00Z">
        <w:r>
          <w:rPr>
            <w:rFonts w:hint="eastAsia"/>
            <w:szCs w:val="21"/>
          </w:rPr>
          <w:t>加分不超过</w:t>
        </w:r>
        <w:r>
          <w:rPr>
            <w:rFonts w:hint="eastAsia"/>
            <w:szCs w:val="21"/>
          </w:rPr>
          <w:t>10</w:t>
        </w:r>
        <w:r>
          <w:rPr>
            <w:rFonts w:hint="eastAsia"/>
            <w:szCs w:val="21"/>
          </w:rPr>
          <w:t>分</w:t>
        </w:r>
      </w:ins>
      <w:ins w:id="44" w:author="王颖馨" w:date="2017-04-27T16:59:00Z">
        <w:r>
          <w:rPr>
            <w:rFonts w:hint="eastAsia"/>
            <w:szCs w:val="21"/>
            <w:rPrChange w:id="45" w:author="王颖馨" w:date="2017-04-27T16:59:00Z">
              <w:rPr>
                <w:rFonts w:hint="eastAsia"/>
              </w:rPr>
            </w:rPrChange>
          </w:rPr>
          <w:t>。</w:t>
        </w:r>
      </w:ins>
    </w:p>
    <w:p w:rsidR="00533FCA" w:rsidRDefault="00101765">
      <w:pPr>
        <w:snapToGrid w:val="0"/>
        <w:spacing w:line="360" w:lineRule="exact"/>
        <w:ind w:firstLineChars="200" w:firstLine="420"/>
        <w:rPr>
          <w:szCs w:val="21"/>
        </w:rPr>
      </w:pPr>
      <w:r>
        <w:rPr>
          <w:szCs w:val="21"/>
        </w:rPr>
        <w:t>（二）凡有为集体服务、热心公益事业、助人为乐、见义勇为、舍己救人等</w:t>
      </w:r>
      <w:r>
        <w:rPr>
          <w:rFonts w:hint="eastAsia"/>
          <w:szCs w:val="21"/>
        </w:rPr>
        <w:t>行为并</w:t>
      </w:r>
      <w:r>
        <w:rPr>
          <w:szCs w:val="21"/>
        </w:rPr>
        <w:t>为学校争得荣誉者，酌情加分。其中受</w:t>
      </w:r>
      <w:r>
        <w:rPr>
          <w:rFonts w:hint="eastAsia"/>
          <w:szCs w:val="21"/>
        </w:rPr>
        <w:t>学院</w:t>
      </w:r>
      <w:r>
        <w:rPr>
          <w:szCs w:val="21"/>
        </w:rPr>
        <w:t>通报表彰奖励者加</w:t>
      </w:r>
      <w:r>
        <w:rPr>
          <w:szCs w:val="21"/>
        </w:rPr>
        <w:t>3</w:t>
      </w:r>
      <w:r>
        <w:rPr>
          <w:szCs w:val="21"/>
        </w:rPr>
        <w:t>分；受其他县处级通报表彰奖励者加</w:t>
      </w:r>
      <w:r>
        <w:rPr>
          <w:szCs w:val="21"/>
        </w:rPr>
        <w:t>5</w:t>
      </w:r>
      <w:r>
        <w:rPr>
          <w:szCs w:val="21"/>
        </w:rPr>
        <w:t>分；受学校或市（厅）级表彰奖励者加</w:t>
      </w:r>
      <w:r>
        <w:rPr>
          <w:szCs w:val="21"/>
        </w:rPr>
        <w:t>10</w:t>
      </w:r>
      <w:r>
        <w:rPr>
          <w:szCs w:val="21"/>
        </w:rPr>
        <w:t>分；受省</w:t>
      </w:r>
      <w:r>
        <w:rPr>
          <w:rFonts w:hint="eastAsia"/>
          <w:szCs w:val="21"/>
        </w:rPr>
        <w:t>（</w:t>
      </w:r>
      <w:r>
        <w:rPr>
          <w:szCs w:val="21"/>
        </w:rPr>
        <w:t>部</w:t>
      </w:r>
      <w:r>
        <w:rPr>
          <w:rFonts w:hint="eastAsia"/>
          <w:szCs w:val="21"/>
        </w:rPr>
        <w:t>）</w:t>
      </w:r>
      <w:r>
        <w:rPr>
          <w:szCs w:val="21"/>
        </w:rPr>
        <w:t>级以上表彰奖励者加</w:t>
      </w:r>
      <w:r>
        <w:rPr>
          <w:szCs w:val="21"/>
        </w:rPr>
        <w:t>15</w:t>
      </w:r>
      <w:r>
        <w:rPr>
          <w:szCs w:val="21"/>
        </w:rPr>
        <w:t>分。</w:t>
      </w:r>
    </w:p>
    <w:p w:rsidR="00533FCA" w:rsidRDefault="00101765">
      <w:pPr>
        <w:snapToGrid w:val="0"/>
        <w:spacing w:line="360" w:lineRule="exact"/>
        <w:ind w:firstLineChars="200" w:firstLine="420"/>
        <w:rPr>
          <w:szCs w:val="21"/>
        </w:rPr>
      </w:pPr>
      <w:r>
        <w:rPr>
          <w:szCs w:val="21"/>
        </w:rPr>
        <w:t>（三）获各类国家级优秀个人、省优秀个人、市优秀个人、校优秀个人、院优秀个人称号的</w:t>
      </w:r>
      <w:ins w:id="46" w:author="王颖馨" w:date="2017-04-28T20:44:00Z">
        <w:r>
          <w:rPr>
            <w:rFonts w:hint="eastAsia"/>
            <w:szCs w:val="21"/>
            <w:rPrChange w:id="47" w:author="王颖馨" w:date="2017-04-28T20:44:00Z">
              <w:rPr>
                <w:rFonts w:hint="eastAsia"/>
              </w:rPr>
            </w:rPrChange>
          </w:rPr>
          <w:t>（包括校级和院级学生干部、学院评选的学风之星、五四表彰个人</w:t>
        </w:r>
      </w:ins>
      <w:ins w:id="48" w:author="王颖馨" w:date="2017-05-02T18:03:00Z">
        <w:r>
          <w:rPr>
            <w:rFonts w:hint="eastAsia"/>
            <w:szCs w:val="21"/>
            <w:rPrChange w:id="49" w:author="王颖馨" w:date="2017-05-02T18:03:00Z">
              <w:rPr>
                <w:rFonts w:hint="eastAsia"/>
              </w:rPr>
            </w:rPrChange>
          </w:rPr>
          <w:t>、宿舍文明公约表彰的个人</w:t>
        </w:r>
      </w:ins>
      <w:ins w:id="50" w:author="王颖馨" w:date="2017-05-02T18:05:00Z">
        <w:r>
          <w:rPr>
            <w:rFonts w:hint="eastAsia"/>
            <w:szCs w:val="21"/>
            <w:rPrChange w:id="51" w:author="王颖馨" w:date="2017-05-02T18:05:00Z">
              <w:rPr>
                <w:rFonts w:hint="eastAsia"/>
              </w:rPr>
            </w:rPrChange>
          </w:rPr>
          <w:t>、校级</w:t>
        </w:r>
        <w:r>
          <w:rPr>
            <w:rFonts w:hint="eastAsia"/>
            <w:szCs w:val="21"/>
            <w:rPrChange w:id="52" w:author="王颖馨" w:date="2017-05-02T18:05:00Z">
              <w:rPr>
                <w:rFonts w:hint="eastAsia"/>
              </w:rPr>
            </w:rPrChange>
          </w:rPr>
          <w:t>/</w:t>
        </w:r>
        <w:r>
          <w:rPr>
            <w:rFonts w:hint="eastAsia"/>
            <w:szCs w:val="21"/>
            <w:rPrChange w:id="53" w:author="王颖馨" w:date="2017-05-02T18:05:00Z">
              <w:rPr>
                <w:rFonts w:hint="eastAsia"/>
              </w:rPr>
            </w:rPrChange>
          </w:rPr>
          <w:t>院级</w:t>
        </w:r>
        <w:proofErr w:type="gramStart"/>
        <w:r>
          <w:rPr>
            <w:rFonts w:hint="eastAsia"/>
            <w:szCs w:val="21"/>
            <w:rPrChange w:id="54" w:author="王颖馨" w:date="2017-05-02T18:05:00Z">
              <w:rPr>
                <w:rFonts w:hint="eastAsia"/>
              </w:rPr>
            </w:rPrChange>
          </w:rPr>
          <w:t>邑</w:t>
        </w:r>
        <w:proofErr w:type="gramEnd"/>
        <w:r>
          <w:rPr>
            <w:rFonts w:hint="eastAsia"/>
            <w:szCs w:val="21"/>
            <w:rPrChange w:id="55" w:author="王颖馨" w:date="2017-05-02T18:05:00Z">
              <w:rPr>
                <w:rFonts w:hint="eastAsia"/>
              </w:rPr>
            </w:rPrChange>
          </w:rPr>
          <w:t>大之星</w:t>
        </w:r>
      </w:ins>
      <w:ins w:id="56" w:author="王颖馨" w:date="2017-04-28T20:44:00Z">
        <w:r>
          <w:rPr>
            <w:rFonts w:hint="eastAsia"/>
            <w:szCs w:val="21"/>
            <w:rPrChange w:id="57" w:author="王颖馨" w:date="2017-04-28T20:44:00Z">
              <w:rPr>
                <w:rFonts w:hint="eastAsia"/>
              </w:rPr>
            </w:rPrChange>
          </w:rPr>
          <w:t>）</w:t>
        </w:r>
      </w:ins>
      <w:r>
        <w:rPr>
          <w:szCs w:val="21"/>
        </w:rPr>
        <w:t>，分别加</w:t>
      </w:r>
      <w:r>
        <w:rPr>
          <w:szCs w:val="21"/>
        </w:rPr>
        <w:t>15</w:t>
      </w:r>
      <w:r>
        <w:rPr>
          <w:szCs w:val="21"/>
        </w:rPr>
        <w:t>分、</w:t>
      </w:r>
      <w:r>
        <w:rPr>
          <w:szCs w:val="21"/>
        </w:rPr>
        <w:t>10</w:t>
      </w:r>
      <w:r>
        <w:rPr>
          <w:szCs w:val="21"/>
        </w:rPr>
        <w:t>分、</w:t>
      </w:r>
      <w:r>
        <w:rPr>
          <w:szCs w:val="21"/>
        </w:rPr>
        <w:t>8</w:t>
      </w:r>
      <w:r>
        <w:rPr>
          <w:szCs w:val="21"/>
        </w:rPr>
        <w:t>分、</w:t>
      </w:r>
      <w:r>
        <w:rPr>
          <w:szCs w:val="21"/>
        </w:rPr>
        <w:t>5</w:t>
      </w:r>
      <w:r>
        <w:rPr>
          <w:szCs w:val="21"/>
        </w:rPr>
        <w:t>分、</w:t>
      </w:r>
      <w:r>
        <w:rPr>
          <w:szCs w:val="21"/>
        </w:rPr>
        <w:t>3</w:t>
      </w:r>
      <w:r>
        <w:rPr>
          <w:szCs w:val="21"/>
        </w:rPr>
        <w:t>分。</w:t>
      </w:r>
    </w:p>
    <w:p w:rsidR="00533FCA" w:rsidRDefault="00101765">
      <w:pPr>
        <w:snapToGrid w:val="0"/>
        <w:spacing w:line="360" w:lineRule="exact"/>
        <w:ind w:firstLineChars="200" w:firstLine="420"/>
        <w:rPr>
          <w:szCs w:val="21"/>
        </w:rPr>
      </w:pPr>
      <w:r>
        <w:rPr>
          <w:szCs w:val="21"/>
        </w:rPr>
        <w:t>（四）参加无偿献血者加</w:t>
      </w:r>
      <w:r>
        <w:rPr>
          <w:szCs w:val="21"/>
        </w:rPr>
        <w:t>3</w:t>
      </w:r>
      <w:r>
        <w:rPr>
          <w:szCs w:val="21"/>
        </w:rPr>
        <w:t>分。</w:t>
      </w:r>
    </w:p>
    <w:p w:rsidR="00533FCA" w:rsidRDefault="00101765">
      <w:pPr>
        <w:snapToGrid w:val="0"/>
        <w:spacing w:line="360" w:lineRule="exact"/>
        <w:ind w:firstLineChars="200" w:firstLine="420"/>
        <w:rPr>
          <w:szCs w:val="21"/>
        </w:rPr>
      </w:pPr>
      <w:r>
        <w:rPr>
          <w:szCs w:val="21"/>
        </w:rPr>
        <w:t>（五）参加各类义务劳动者、志愿者活动，经认证，每小时加</w:t>
      </w:r>
      <w:r>
        <w:rPr>
          <w:szCs w:val="21"/>
        </w:rPr>
        <w:t>1</w:t>
      </w:r>
      <w:r>
        <w:rPr>
          <w:szCs w:val="21"/>
        </w:rPr>
        <w:t>分，最高加分不超过</w:t>
      </w:r>
      <w:r>
        <w:rPr>
          <w:szCs w:val="21"/>
        </w:rPr>
        <w:t>10</w:t>
      </w:r>
      <w:r>
        <w:rPr>
          <w:szCs w:val="21"/>
        </w:rPr>
        <w:t>分。</w:t>
      </w:r>
    </w:p>
    <w:p w:rsidR="00533FCA" w:rsidRDefault="00101765">
      <w:pPr>
        <w:snapToGrid w:val="0"/>
        <w:spacing w:line="360" w:lineRule="exact"/>
        <w:ind w:firstLineChars="200" w:firstLine="420"/>
        <w:rPr>
          <w:szCs w:val="21"/>
        </w:rPr>
      </w:pPr>
      <w:r>
        <w:rPr>
          <w:szCs w:val="21"/>
        </w:rPr>
        <w:t>（六）获得各类国家、省（部）、市（厅）、校级、院级优秀集体称号的</w:t>
      </w:r>
      <w:ins w:id="58" w:author="王颖馨" w:date="2017-04-28T20:44:00Z">
        <w:r>
          <w:rPr>
            <w:rFonts w:hint="eastAsia"/>
            <w:szCs w:val="21"/>
            <w:rPrChange w:id="59" w:author="王颖馨" w:date="2017-04-28T20:44:00Z">
              <w:rPr>
                <w:rFonts w:hint="eastAsia"/>
              </w:rPr>
            </w:rPrChange>
          </w:rPr>
          <w:t>（包括校级先进班集体、五四评优、学院评选的先进学风班集体</w:t>
        </w:r>
      </w:ins>
      <w:ins w:id="60" w:author="王颖馨" w:date="2017-04-28T20:48:00Z">
        <w:r>
          <w:rPr>
            <w:rFonts w:hint="eastAsia"/>
            <w:szCs w:val="21"/>
          </w:rPr>
          <w:t>、</w:t>
        </w:r>
        <w:r>
          <w:rPr>
            <w:rFonts w:hint="eastAsia"/>
            <w:szCs w:val="21"/>
            <w:rPrChange w:id="61" w:author="王颖馨" w:date="2017-04-28T20:48:00Z">
              <w:rPr>
                <w:rFonts w:hint="eastAsia"/>
              </w:rPr>
            </w:rPrChange>
          </w:rPr>
          <w:t>团日设计大赛“活力提升”活动</w:t>
        </w:r>
      </w:ins>
      <w:ins w:id="62" w:author="王颖馨" w:date="2017-05-02T18:05:00Z">
        <w:r>
          <w:rPr>
            <w:rFonts w:hint="eastAsia"/>
            <w:szCs w:val="21"/>
          </w:rPr>
          <w:t>、</w:t>
        </w:r>
        <w:r>
          <w:rPr>
            <w:rFonts w:hint="eastAsia"/>
            <w:szCs w:val="21"/>
            <w:rPrChange w:id="63" w:author="王颖馨" w:date="2017-05-02T18:05:00Z">
              <w:rPr>
                <w:rFonts w:hint="eastAsia"/>
              </w:rPr>
            </w:rPrChange>
          </w:rPr>
          <w:t>校级</w:t>
        </w:r>
        <w:r>
          <w:rPr>
            <w:rFonts w:hint="eastAsia"/>
            <w:szCs w:val="21"/>
            <w:rPrChange w:id="64" w:author="王颖馨" w:date="2017-05-02T18:05:00Z">
              <w:rPr>
                <w:rFonts w:hint="eastAsia"/>
              </w:rPr>
            </w:rPrChange>
          </w:rPr>
          <w:t>/</w:t>
        </w:r>
        <w:r>
          <w:rPr>
            <w:rFonts w:hint="eastAsia"/>
            <w:szCs w:val="21"/>
            <w:rPrChange w:id="65" w:author="王颖馨" w:date="2017-05-02T18:05:00Z">
              <w:rPr>
                <w:rFonts w:hint="eastAsia"/>
              </w:rPr>
            </w:rPrChange>
          </w:rPr>
          <w:t>院级文明宿舍</w:t>
        </w:r>
      </w:ins>
      <w:ins w:id="66" w:author="王颖馨" w:date="2017-04-28T20:44:00Z">
        <w:r>
          <w:rPr>
            <w:rFonts w:hint="eastAsia"/>
            <w:szCs w:val="21"/>
            <w:rPrChange w:id="67" w:author="王颖馨" w:date="2017-04-28T20:44:00Z">
              <w:rPr>
                <w:rFonts w:hint="eastAsia"/>
              </w:rPr>
            </w:rPrChange>
          </w:rPr>
          <w:t>）</w:t>
        </w:r>
      </w:ins>
      <w:r>
        <w:rPr>
          <w:szCs w:val="21"/>
        </w:rPr>
        <w:t>，所在集体成员每人分别加</w:t>
      </w:r>
      <w:r>
        <w:rPr>
          <w:szCs w:val="21"/>
        </w:rPr>
        <w:t>10</w:t>
      </w:r>
      <w:r>
        <w:rPr>
          <w:szCs w:val="21"/>
        </w:rPr>
        <w:t>分、</w:t>
      </w:r>
      <w:r>
        <w:rPr>
          <w:szCs w:val="21"/>
        </w:rPr>
        <w:t>8</w:t>
      </w:r>
      <w:r>
        <w:rPr>
          <w:szCs w:val="21"/>
        </w:rPr>
        <w:t>分、</w:t>
      </w:r>
      <w:r>
        <w:rPr>
          <w:szCs w:val="21"/>
        </w:rPr>
        <w:t>5</w:t>
      </w:r>
      <w:r>
        <w:rPr>
          <w:szCs w:val="21"/>
        </w:rPr>
        <w:t>分、</w:t>
      </w:r>
      <w:r>
        <w:rPr>
          <w:szCs w:val="21"/>
        </w:rPr>
        <w:t>3</w:t>
      </w:r>
      <w:r>
        <w:rPr>
          <w:szCs w:val="21"/>
        </w:rPr>
        <w:t>分、</w:t>
      </w:r>
      <w:r>
        <w:rPr>
          <w:szCs w:val="21"/>
        </w:rPr>
        <w:t>2</w:t>
      </w:r>
      <w:r>
        <w:rPr>
          <w:szCs w:val="21"/>
        </w:rPr>
        <w:t>分。</w:t>
      </w:r>
    </w:p>
    <w:p w:rsidR="00533FCA" w:rsidRDefault="00101765">
      <w:pPr>
        <w:snapToGrid w:val="0"/>
        <w:spacing w:line="360" w:lineRule="exact"/>
        <w:ind w:firstLineChars="200" w:firstLine="420"/>
        <w:rPr>
          <w:szCs w:val="21"/>
        </w:rPr>
      </w:pPr>
      <w:r>
        <w:rPr>
          <w:szCs w:val="21"/>
        </w:rPr>
        <w:t>第</w:t>
      </w:r>
      <w:r>
        <w:rPr>
          <w:rFonts w:hint="eastAsia"/>
          <w:szCs w:val="21"/>
        </w:rPr>
        <w:t>八</w:t>
      </w:r>
      <w:r>
        <w:rPr>
          <w:szCs w:val="21"/>
        </w:rPr>
        <w:t>条</w:t>
      </w:r>
      <w:r>
        <w:rPr>
          <w:rFonts w:hint="eastAsia"/>
          <w:szCs w:val="21"/>
        </w:rPr>
        <w:t xml:space="preserve">  </w:t>
      </w:r>
      <w:r>
        <w:rPr>
          <w:szCs w:val="21"/>
        </w:rPr>
        <w:t>德育测评的</w:t>
      </w:r>
      <w:r>
        <w:rPr>
          <w:rFonts w:hint="eastAsia"/>
          <w:szCs w:val="21"/>
        </w:rPr>
        <w:t>减分</w:t>
      </w:r>
      <w:r>
        <w:rPr>
          <w:szCs w:val="21"/>
        </w:rPr>
        <w:t>有以下四项，最高累计</w:t>
      </w:r>
      <w:r>
        <w:rPr>
          <w:rFonts w:hint="eastAsia"/>
          <w:szCs w:val="21"/>
        </w:rPr>
        <w:t>减</w:t>
      </w:r>
      <w:r>
        <w:rPr>
          <w:szCs w:val="21"/>
        </w:rPr>
        <w:t>分不超过</w:t>
      </w:r>
      <w:r>
        <w:rPr>
          <w:szCs w:val="21"/>
        </w:rPr>
        <w:t>30</w:t>
      </w:r>
      <w:r>
        <w:rPr>
          <w:szCs w:val="21"/>
        </w:rPr>
        <w:t>分。</w:t>
      </w:r>
    </w:p>
    <w:p w:rsidR="00533FCA" w:rsidRDefault="00101765">
      <w:pPr>
        <w:snapToGrid w:val="0"/>
        <w:spacing w:line="360" w:lineRule="exact"/>
        <w:ind w:firstLineChars="200" w:firstLine="420"/>
        <w:rPr>
          <w:szCs w:val="21"/>
        </w:rPr>
      </w:pPr>
      <w:r>
        <w:rPr>
          <w:szCs w:val="21"/>
        </w:rPr>
        <w:t>（一</w:t>
      </w:r>
      <w:r>
        <w:rPr>
          <w:rFonts w:hint="eastAsia"/>
          <w:szCs w:val="21"/>
        </w:rPr>
        <w:t>）</w:t>
      </w:r>
      <w:r>
        <w:rPr>
          <w:szCs w:val="21"/>
        </w:rPr>
        <w:t>违反校规校纪，受书面通报批评</w:t>
      </w:r>
      <w:r>
        <w:rPr>
          <w:rFonts w:hint="eastAsia"/>
          <w:szCs w:val="21"/>
        </w:rPr>
        <w:t>者</w:t>
      </w:r>
      <w:r>
        <w:rPr>
          <w:szCs w:val="21"/>
        </w:rPr>
        <w:t>一次</w:t>
      </w:r>
      <w:r>
        <w:rPr>
          <w:rFonts w:hint="eastAsia"/>
          <w:szCs w:val="21"/>
        </w:rPr>
        <w:t>减</w:t>
      </w:r>
      <w:r>
        <w:rPr>
          <w:szCs w:val="21"/>
        </w:rPr>
        <w:t>4</w:t>
      </w:r>
      <w:r>
        <w:rPr>
          <w:szCs w:val="21"/>
        </w:rPr>
        <w:t>分，两次</w:t>
      </w:r>
      <w:r>
        <w:rPr>
          <w:rFonts w:hint="eastAsia"/>
          <w:szCs w:val="21"/>
        </w:rPr>
        <w:t>减</w:t>
      </w:r>
      <w:r>
        <w:rPr>
          <w:szCs w:val="21"/>
        </w:rPr>
        <w:t>6</w:t>
      </w:r>
      <w:r>
        <w:rPr>
          <w:szCs w:val="21"/>
        </w:rPr>
        <w:t>分；受警告处分一次</w:t>
      </w:r>
      <w:r>
        <w:rPr>
          <w:rFonts w:hint="eastAsia"/>
          <w:szCs w:val="21"/>
        </w:rPr>
        <w:t>减</w:t>
      </w:r>
      <w:r>
        <w:rPr>
          <w:szCs w:val="21"/>
        </w:rPr>
        <w:t>8</w:t>
      </w:r>
      <w:r>
        <w:rPr>
          <w:szCs w:val="21"/>
        </w:rPr>
        <w:t>分；受严重警告处分一次</w:t>
      </w:r>
      <w:r>
        <w:rPr>
          <w:rFonts w:hint="eastAsia"/>
          <w:szCs w:val="21"/>
        </w:rPr>
        <w:t>减</w:t>
      </w:r>
      <w:r>
        <w:rPr>
          <w:szCs w:val="21"/>
        </w:rPr>
        <w:t>10</w:t>
      </w:r>
      <w:r>
        <w:rPr>
          <w:szCs w:val="21"/>
        </w:rPr>
        <w:t>分；受记过处分</w:t>
      </w:r>
      <w:r>
        <w:rPr>
          <w:rFonts w:hint="eastAsia"/>
          <w:szCs w:val="21"/>
        </w:rPr>
        <w:t>减</w:t>
      </w:r>
      <w:r>
        <w:rPr>
          <w:szCs w:val="21"/>
        </w:rPr>
        <w:t>15</w:t>
      </w:r>
      <w:r>
        <w:rPr>
          <w:szCs w:val="21"/>
        </w:rPr>
        <w:t>分；受留校察看处分</w:t>
      </w:r>
      <w:r>
        <w:rPr>
          <w:rFonts w:hint="eastAsia"/>
          <w:szCs w:val="21"/>
        </w:rPr>
        <w:t>减</w:t>
      </w:r>
      <w:r>
        <w:rPr>
          <w:szCs w:val="21"/>
        </w:rPr>
        <w:t>25</w:t>
      </w:r>
      <w:r>
        <w:rPr>
          <w:szCs w:val="21"/>
        </w:rPr>
        <w:t>分。</w:t>
      </w:r>
    </w:p>
    <w:p w:rsidR="00533FCA" w:rsidRDefault="00101765">
      <w:pPr>
        <w:snapToGrid w:val="0"/>
        <w:spacing w:line="360" w:lineRule="exact"/>
        <w:ind w:firstLineChars="200" w:firstLine="420"/>
        <w:rPr>
          <w:szCs w:val="21"/>
        </w:rPr>
      </w:pPr>
      <w:r>
        <w:rPr>
          <w:szCs w:val="21"/>
        </w:rPr>
        <w:t>（二）违反党纪</w:t>
      </w:r>
      <w:proofErr w:type="gramStart"/>
      <w:r>
        <w:rPr>
          <w:szCs w:val="21"/>
        </w:rPr>
        <w:t>团纪受</w:t>
      </w:r>
      <w:proofErr w:type="gramEnd"/>
      <w:r>
        <w:rPr>
          <w:szCs w:val="21"/>
        </w:rPr>
        <w:t>党内团内通报批评</w:t>
      </w:r>
      <w:r>
        <w:rPr>
          <w:rFonts w:hint="eastAsia"/>
          <w:szCs w:val="21"/>
        </w:rPr>
        <w:t>者</w:t>
      </w:r>
      <w:r>
        <w:rPr>
          <w:szCs w:val="21"/>
        </w:rPr>
        <w:t>一次</w:t>
      </w:r>
      <w:r>
        <w:rPr>
          <w:rFonts w:hint="eastAsia"/>
          <w:szCs w:val="21"/>
        </w:rPr>
        <w:t>减</w:t>
      </w:r>
      <w:r>
        <w:rPr>
          <w:szCs w:val="21"/>
        </w:rPr>
        <w:t>4</w:t>
      </w:r>
      <w:r>
        <w:rPr>
          <w:szCs w:val="21"/>
        </w:rPr>
        <w:t>分，两次</w:t>
      </w:r>
      <w:r>
        <w:rPr>
          <w:rFonts w:hint="eastAsia"/>
          <w:szCs w:val="21"/>
        </w:rPr>
        <w:t>减</w:t>
      </w:r>
      <w:r>
        <w:rPr>
          <w:szCs w:val="21"/>
        </w:rPr>
        <w:t>6</w:t>
      </w:r>
      <w:r>
        <w:rPr>
          <w:szCs w:val="21"/>
        </w:rPr>
        <w:t>分；受党内团内警告一次</w:t>
      </w:r>
      <w:r>
        <w:rPr>
          <w:rFonts w:hint="eastAsia"/>
          <w:szCs w:val="21"/>
        </w:rPr>
        <w:t>减</w:t>
      </w:r>
      <w:r>
        <w:rPr>
          <w:szCs w:val="21"/>
        </w:rPr>
        <w:t>8</w:t>
      </w:r>
      <w:r>
        <w:rPr>
          <w:szCs w:val="21"/>
        </w:rPr>
        <w:t>分；受党内团内严重警告一次</w:t>
      </w:r>
      <w:r>
        <w:rPr>
          <w:rFonts w:hint="eastAsia"/>
          <w:szCs w:val="21"/>
        </w:rPr>
        <w:t>减</w:t>
      </w:r>
      <w:r>
        <w:rPr>
          <w:szCs w:val="21"/>
        </w:rPr>
        <w:t>10</w:t>
      </w:r>
      <w:r>
        <w:rPr>
          <w:szCs w:val="21"/>
        </w:rPr>
        <w:t>分；受党内团内记过者</w:t>
      </w:r>
      <w:r>
        <w:rPr>
          <w:rFonts w:hint="eastAsia"/>
          <w:szCs w:val="21"/>
        </w:rPr>
        <w:t>减</w:t>
      </w:r>
      <w:r>
        <w:rPr>
          <w:szCs w:val="21"/>
        </w:rPr>
        <w:t>15</w:t>
      </w:r>
      <w:r>
        <w:rPr>
          <w:szCs w:val="21"/>
        </w:rPr>
        <w:t>分；</w:t>
      </w:r>
      <w:proofErr w:type="gramStart"/>
      <w:r>
        <w:rPr>
          <w:szCs w:val="21"/>
        </w:rPr>
        <w:t>受留党</w:t>
      </w:r>
      <w:proofErr w:type="gramEnd"/>
      <w:r>
        <w:rPr>
          <w:szCs w:val="21"/>
        </w:rPr>
        <w:t>留团察看处分</w:t>
      </w:r>
      <w:r>
        <w:rPr>
          <w:rFonts w:hint="eastAsia"/>
          <w:szCs w:val="21"/>
        </w:rPr>
        <w:t>减</w:t>
      </w:r>
      <w:r>
        <w:rPr>
          <w:szCs w:val="21"/>
        </w:rPr>
        <w:t>20</w:t>
      </w:r>
      <w:r>
        <w:rPr>
          <w:szCs w:val="21"/>
        </w:rPr>
        <w:t>分；受开除党团籍处分者</w:t>
      </w:r>
      <w:r>
        <w:rPr>
          <w:rFonts w:hint="eastAsia"/>
          <w:szCs w:val="21"/>
        </w:rPr>
        <w:t>减</w:t>
      </w:r>
      <w:r>
        <w:rPr>
          <w:szCs w:val="21"/>
        </w:rPr>
        <w:t>30</w:t>
      </w:r>
      <w:r>
        <w:rPr>
          <w:szCs w:val="21"/>
        </w:rPr>
        <w:t>分。</w:t>
      </w:r>
    </w:p>
    <w:p w:rsidR="00533FCA" w:rsidRDefault="00101765">
      <w:pPr>
        <w:snapToGrid w:val="0"/>
        <w:spacing w:line="360" w:lineRule="exact"/>
        <w:ind w:firstLineChars="200" w:firstLine="420"/>
        <w:rPr>
          <w:szCs w:val="21"/>
        </w:rPr>
      </w:pPr>
      <w:r>
        <w:rPr>
          <w:szCs w:val="21"/>
        </w:rPr>
        <w:t>（三）凡学校或学院规定参加的政治学习、组织生活、公益劳动等集体活动未经请假批准而缺席者，每次减</w:t>
      </w:r>
      <w:r>
        <w:rPr>
          <w:szCs w:val="21"/>
        </w:rPr>
        <w:t>2</w:t>
      </w:r>
      <w:r>
        <w:rPr>
          <w:szCs w:val="21"/>
        </w:rPr>
        <w:t>分。</w:t>
      </w:r>
    </w:p>
    <w:p w:rsidR="00533FCA" w:rsidRDefault="00101765">
      <w:pPr>
        <w:snapToGrid w:val="0"/>
        <w:spacing w:line="360" w:lineRule="exact"/>
        <w:ind w:firstLineChars="200" w:firstLine="420"/>
        <w:rPr>
          <w:szCs w:val="21"/>
        </w:rPr>
      </w:pPr>
      <w:r>
        <w:rPr>
          <w:rFonts w:hint="eastAsia"/>
          <w:szCs w:val="21"/>
        </w:rPr>
        <w:t>（</w:t>
      </w:r>
      <w:r>
        <w:rPr>
          <w:szCs w:val="21"/>
        </w:rPr>
        <w:t>四</w:t>
      </w:r>
      <w:r>
        <w:rPr>
          <w:rFonts w:hint="eastAsia"/>
          <w:szCs w:val="21"/>
        </w:rPr>
        <w:t>）</w:t>
      </w:r>
      <w:r>
        <w:rPr>
          <w:szCs w:val="21"/>
        </w:rPr>
        <w:t>晚归、迟到、早退，每次</w:t>
      </w:r>
      <w:r>
        <w:rPr>
          <w:rFonts w:hint="eastAsia"/>
          <w:szCs w:val="21"/>
        </w:rPr>
        <w:t>减</w:t>
      </w:r>
      <w:r>
        <w:rPr>
          <w:szCs w:val="21"/>
        </w:rPr>
        <w:t>1</w:t>
      </w:r>
      <w:r>
        <w:rPr>
          <w:szCs w:val="21"/>
        </w:rPr>
        <w:t>分；旷课</w:t>
      </w:r>
      <w:r>
        <w:rPr>
          <w:szCs w:val="21"/>
        </w:rPr>
        <w:t>1</w:t>
      </w:r>
      <w:r>
        <w:rPr>
          <w:szCs w:val="21"/>
        </w:rPr>
        <w:t>次</w:t>
      </w:r>
      <w:r>
        <w:rPr>
          <w:rFonts w:hint="eastAsia"/>
          <w:szCs w:val="21"/>
        </w:rPr>
        <w:t>减</w:t>
      </w:r>
      <w:r>
        <w:rPr>
          <w:szCs w:val="21"/>
        </w:rPr>
        <w:t>2</w:t>
      </w:r>
      <w:r>
        <w:rPr>
          <w:szCs w:val="21"/>
        </w:rPr>
        <w:t>分。</w:t>
      </w:r>
      <w:ins w:id="68" w:author="王颖馨" w:date="2017-04-27T17:02:00Z">
        <w:r>
          <w:rPr>
            <w:rFonts w:hint="eastAsia"/>
            <w:szCs w:val="21"/>
          </w:rPr>
          <w:t>其中，晚归、迟到、早退</w:t>
        </w:r>
      </w:ins>
      <w:ins w:id="69" w:author="王颖馨" w:date="2017-04-27T17:04:00Z">
        <w:r>
          <w:rPr>
            <w:rFonts w:hint="eastAsia"/>
            <w:szCs w:val="21"/>
          </w:rPr>
          <w:t>2</w:t>
        </w:r>
      </w:ins>
      <w:ins w:id="70" w:author="王颖馨" w:date="2017-04-27T17:02:00Z">
        <w:r>
          <w:rPr>
            <w:rFonts w:hint="eastAsia"/>
            <w:szCs w:val="21"/>
          </w:rPr>
          <w:t>次当作</w:t>
        </w:r>
      </w:ins>
      <w:ins w:id="71" w:author="王颖馨" w:date="2017-04-27T17:04:00Z">
        <w:r>
          <w:rPr>
            <w:rFonts w:hint="eastAsia"/>
            <w:szCs w:val="21"/>
          </w:rPr>
          <w:t>1</w:t>
        </w:r>
      </w:ins>
      <w:ins w:id="72" w:author="王颖馨" w:date="2017-04-27T17:02:00Z">
        <w:r>
          <w:rPr>
            <w:rFonts w:hint="eastAsia"/>
            <w:szCs w:val="21"/>
          </w:rPr>
          <w:t>次旷课。</w:t>
        </w:r>
      </w:ins>
    </w:p>
    <w:p w:rsidR="00533FCA" w:rsidRDefault="00533FCA">
      <w:pPr>
        <w:snapToGrid w:val="0"/>
        <w:spacing w:line="360" w:lineRule="exact"/>
        <w:jc w:val="center"/>
        <w:rPr>
          <w:rFonts w:eastAsia="方正黑体简体"/>
          <w:sz w:val="24"/>
        </w:rPr>
      </w:pPr>
    </w:p>
    <w:p w:rsidR="00533FCA" w:rsidRDefault="00101765">
      <w:pPr>
        <w:snapToGrid w:val="0"/>
        <w:spacing w:line="360" w:lineRule="exact"/>
        <w:jc w:val="center"/>
        <w:rPr>
          <w:rFonts w:eastAsia="方正黑体简体"/>
          <w:sz w:val="24"/>
        </w:rPr>
      </w:pPr>
      <w:r>
        <w:rPr>
          <w:rFonts w:eastAsia="方正黑体简体"/>
          <w:sz w:val="24"/>
        </w:rPr>
        <w:t>第三章</w:t>
      </w:r>
      <w:r>
        <w:rPr>
          <w:rFonts w:eastAsia="方正黑体简体" w:hint="eastAsia"/>
          <w:sz w:val="24"/>
        </w:rPr>
        <w:t xml:space="preserve">  </w:t>
      </w:r>
      <w:r>
        <w:rPr>
          <w:rFonts w:eastAsia="方正黑体简体"/>
          <w:sz w:val="24"/>
        </w:rPr>
        <w:t>智育测评</w:t>
      </w:r>
    </w:p>
    <w:p w:rsidR="00533FCA" w:rsidRDefault="00533FCA">
      <w:pPr>
        <w:snapToGrid w:val="0"/>
        <w:spacing w:line="360" w:lineRule="exact"/>
        <w:ind w:firstLineChars="200" w:firstLine="420"/>
        <w:rPr>
          <w:szCs w:val="21"/>
        </w:rPr>
      </w:pPr>
    </w:p>
    <w:p w:rsidR="00533FCA" w:rsidRDefault="00101765">
      <w:pPr>
        <w:snapToGrid w:val="0"/>
        <w:spacing w:line="360" w:lineRule="exact"/>
        <w:ind w:firstLineChars="200" w:firstLine="420"/>
        <w:rPr>
          <w:szCs w:val="21"/>
        </w:rPr>
      </w:pPr>
      <w:r>
        <w:rPr>
          <w:rFonts w:hint="eastAsia"/>
          <w:szCs w:val="21"/>
        </w:rPr>
        <w:t>第九条</w:t>
      </w:r>
      <w:r>
        <w:rPr>
          <w:rFonts w:hint="eastAsia"/>
          <w:szCs w:val="21"/>
        </w:rPr>
        <w:t xml:space="preserve">  </w:t>
      </w:r>
      <w:r>
        <w:rPr>
          <w:szCs w:val="21"/>
        </w:rPr>
        <w:t>智育测评分由该学年度教学计划内课程</w:t>
      </w:r>
      <w:r>
        <w:rPr>
          <w:szCs w:val="21"/>
        </w:rPr>
        <w:t>(</w:t>
      </w:r>
      <w:r>
        <w:rPr>
          <w:szCs w:val="21"/>
        </w:rPr>
        <w:t>必修课和专业限选课</w:t>
      </w:r>
      <w:r>
        <w:rPr>
          <w:szCs w:val="21"/>
        </w:rPr>
        <w:t>)</w:t>
      </w:r>
      <w:r>
        <w:rPr>
          <w:szCs w:val="21"/>
        </w:rPr>
        <w:t>总学分平均成绩【（</w:t>
      </w:r>
      <w:r>
        <w:rPr>
          <w:szCs w:val="21"/>
        </w:rPr>
        <w:t>∑</w:t>
      </w:r>
      <w:r>
        <w:rPr>
          <w:szCs w:val="21"/>
        </w:rPr>
        <w:t>成绩</w:t>
      </w:r>
      <w:r>
        <w:rPr>
          <w:szCs w:val="21"/>
        </w:rPr>
        <w:t>×</w:t>
      </w:r>
      <w:r>
        <w:rPr>
          <w:szCs w:val="21"/>
        </w:rPr>
        <w:t>学分）</w:t>
      </w:r>
      <w:r>
        <w:rPr>
          <w:szCs w:val="21"/>
        </w:rPr>
        <w:t>÷</w:t>
      </w:r>
      <w:r>
        <w:rPr>
          <w:szCs w:val="21"/>
        </w:rPr>
        <w:t>总学分】和加分两部分构成</w:t>
      </w:r>
      <w:r>
        <w:rPr>
          <w:rFonts w:hint="eastAsia"/>
          <w:szCs w:val="21"/>
        </w:rPr>
        <w:t>，满分</w:t>
      </w:r>
      <w:r>
        <w:rPr>
          <w:rFonts w:hint="eastAsia"/>
          <w:szCs w:val="21"/>
        </w:rPr>
        <w:t>120</w:t>
      </w:r>
      <w:r>
        <w:rPr>
          <w:rFonts w:hint="eastAsia"/>
          <w:szCs w:val="21"/>
        </w:rPr>
        <w:t>分。</w:t>
      </w:r>
    </w:p>
    <w:p w:rsidR="00533FCA" w:rsidRDefault="00101765">
      <w:pPr>
        <w:snapToGrid w:val="0"/>
        <w:spacing w:line="360" w:lineRule="exact"/>
        <w:ind w:firstLineChars="200" w:firstLine="420"/>
        <w:rPr>
          <w:szCs w:val="21"/>
        </w:rPr>
      </w:pPr>
      <w:r>
        <w:rPr>
          <w:szCs w:val="21"/>
        </w:rPr>
        <w:t>第</w:t>
      </w:r>
      <w:r>
        <w:rPr>
          <w:rFonts w:hint="eastAsia"/>
          <w:szCs w:val="21"/>
        </w:rPr>
        <w:t>十</w:t>
      </w:r>
      <w:r>
        <w:rPr>
          <w:szCs w:val="21"/>
        </w:rPr>
        <w:t>条</w:t>
      </w:r>
      <w:r>
        <w:rPr>
          <w:rFonts w:hint="eastAsia"/>
          <w:szCs w:val="21"/>
        </w:rPr>
        <w:t xml:space="preserve">  </w:t>
      </w:r>
      <w:r>
        <w:rPr>
          <w:rFonts w:hint="eastAsia"/>
          <w:szCs w:val="21"/>
        </w:rPr>
        <w:t>参加学术科研竞赛</w:t>
      </w:r>
      <w:r>
        <w:rPr>
          <w:szCs w:val="21"/>
        </w:rPr>
        <w:t>加分如下：</w:t>
      </w:r>
    </w:p>
    <w:p w:rsidR="00533FCA" w:rsidRDefault="00101765">
      <w:pPr>
        <w:snapToGrid w:val="0"/>
        <w:spacing w:line="360" w:lineRule="exact"/>
        <w:ind w:firstLineChars="200" w:firstLine="420"/>
        <w:rPr>
          <w:szCs w:val="21"/>
        </w:rPr>
      </w:pPr>
      <w:r>
        <w:rPr>
          <w:szCs w:val="21"/>
        </w:rPr>
        <w:t>（一）</w:t>
      </w:r>
      <w:r>
        <w:rPr>
          <w:rFonts w:hint="eastAsia"/>
          <w:szCs w:val="21"/>
        </w:rPr>
        <w:t>代表学校参加各类国家、省（部）、市（厅）学术科研竞赛者分别加</w:t>
      </w:r>
      <w:r>
        <w:rPr>
          <w:rFonts w:hint="eastAsia"/>
          <w:szCs w:val="21"/>
        </w:rPr>
        <w:t>3</w:t>
      </w:r>
      <w:r>
        <w:rPr>
          <w:rFonts w:hint="eastAsia"/>
          <w:szCs w:val="21"/>
        </w:rPr>
        <w:t>分、</w:t>
      </w:r>
      <w:r>
        <w:rPr>
          <w:rFonts w:hint="eastAsia"/>
          <w:szCs w:val="21"/>
        </w:rPr>
        <w:t>2</w:t>
      </w:r>
      <w:r>
        <w:rPr>
          <w:rFonts w:hint="eastAsia"/>
          <w:szCs w:val="21"/>
        </w:rPr>
        <w:t>分、</w:t>
      </w:r>
      <w:r>
        <w:rPr>
          <w:rFonts w:hint="eastAsia"/>
          <w:szCs w:val="21"/>
        </w:rPr>
        <w:t>1</w:t>
      </w:r>
      <w:r>
        <w:rPr>
          <w:rFonts w:hint="eastAsia"/>
          <w:szCs w:val="21"/>
        </w:rPr>
        <w:t>分；参加校级科研竞赛者加</w:t>
      </w:r>
      <w:r>
        <w:rPr>
          <w:rFonts w:hint="eastAsia"/>
          <w:szCs w:val="21"/>
        </w:rPr>
        <w:t>0.5</w:t>
      </w:r>
      <w:r>
        <w:rPr>
          <w:rFonts w:hint="eastAsia"/>
          <w:szCs w:val="21"/>
        </w:rPr>
        <w:t>分；参加院级学术科研竞赛者加</w:t>
      </w:r>
      <w:r>
        <w:rPr>
          <w:rFonts w:hint="eastAsia"/>
          <w:szCs w:val="21"/>
        </w:rPr>
        <w:t>0.3</w:t>
      </w:r>
      <w:r>
        <w:rPr>
          <w:rFonts w:hint="eastAsia"/>
          <w:szCs w:val="21"/>
        </w:rPr>
        <w:t>分。</w:t>
      </w:r>
    </w:p>
    <w:p w:rsidR="00533FCA" w:rsidRDefault="00101765">
      <w:pPr>
        <w:snapToGrid w:val="0"/>
        <w:spacing w:line="360" w:lineRule="exact"/>
        <w:ind w:firstLineChars="200" w:firstLine="420"/>
        <w:rPr>
          <w:szCs w:val="21"/>
        </w:rPr>
      </w:pPr>
      <w:r>
        <w:rPr>
          <w:rFonts w:hint="eastAsia"/>
          <w:szCs w:val="21"/>
        </w:rPr>
        <w:t>（二）</w:t>
      </w:r>
      <w:r>
        <w:rPr>
          <w:szCs w:val="21"/>
        </w:rPr>
        <w:t>凡在学术</w:t>
      </w:r>
      <w:r>
        <w:rPr>
          <w:rFonts w:hint="eastAsia"/>
          <w:szCs w:val="21"/>
        </w:rPr>
        <w:t>科研类</w:t>
      </w:r>
      <w:r>
        <w:rPr>
          <w:szCs w:val="21"/>
        </w:rPr>
        <w:t>竞赛中获奖者，加分如下：获院级一、二、三等奖者分别加</w:t>
      </w:r>
      <w:r>
        <w:rPr>
          <w:rFonts w:hint="eastAsia"/>
          <w:szCs w:val="21"/>
        </w:rPr>
        <w:t>1.5</w:t>
      </w:r>
      <w:r>
        <w:rPr>
          <w:rFonts w:hint="eastAsia"/>
          <w:szCs w:val="21"/>
        </w:rPr>
        <w:t>分、</w:t>
      </w:r>
      <w:r>
        <w:rPr>
          <w:rFonts w:hint="eastAsia"/>
          <w:szCs w:val="21"/>
        </w:rPr>
        <w:t>1</w:t>
      </w:r>
      <w:r>
        <w:rPr>
          <w:rFonts w:hint="eastAsia"/>
          <w:szCs w:val="21"/>
        </w:rPr>
        <w:t>分、</w:t>
      </w:r>
      <w:r>
        <w:rPr>
          <w:rFonts w:hint="eastAsia"/>
          <w:szCs w:val="21"/>
        </w:rPr>
        <w:t>0.5</w:t>
      </w:r>
      <w:r>
        <w:rPr>
          <w:rFonts w:hint="eastAsia"/>
          <w:szCs w:val="21"/>
        </w:rPr>
        <w:t>分；</w:t>
      </w:r>
      <w:r>
        <w:rPr>
          <w:szCs w:val="21"/>
        </w:rPr>
        <w:t>获校级一、二、三等奖者分别加</w:t>
      </w:r>
      <w:r>
        <w:rPr>
          <w:szCs w:val="21"/>
        </w:rPr>
        <w:t>3</w:t>
      </w:r>
      <w:r>
        <w:rPr>
          <w:szCs w:val="21"/>
        </w:rPr>
        <w:t>分、</w:t>
      </w:r>
      <w:r>
        <w:rPr>
          <w:szCs w:val="21"/>
        </w:rPr>
        <w:t>2</w:t>
      </w:r>
      <w:r>
        <w:rPr>
          <w:szCs w:val="21"/>
        </w:rPr>
        <w:t>分、</w:t>
      </w:r>
      <w:r>
        <w:rPr>
          <w:szCs w:val="21"/>
        </w:rPr>
        <w:t>1</w:t>
      </w:r>
      <w:r>
        <w:rPr>
          <w:szCs w:val="21"/>
        </w:rPr>
        <w:t>分；获市</w:t>
      </w:r>
      <w:r>
        <w:rPr>
          <w:rFonts w:hint="eastAsia"/>
          <w:szCs w:val="21"/>
        </w:rPr>
        <w:t>（</w:t>
      </w:r>
      <w:r>
        <w:rPr>
          <w:szCs w:val="21"/>
        </w:rPr>
        <w:t>厅）级一、二、三等奖者分别加</w:t>
      </w:r>
      <w:r>
        <w:rPr>
          <w:rFonts w:hint="eastAsia"/>
          <w:szCs w:val="21"/>
        </w:rPr>
        <w:t>4</w:t>
      </w:r>
      <w:r>
        <w:rPr>
          <w:rFonts w:hint="eastAsia"/>
          <w:szCs w:val="21"/>
        </w:rPr>
        <w:t>分、</w:t>
      </w:r>
      <w:r>
        <w:rPr>
          <w:rFonts w:hint="eastAsia"/>
          <w:szCs w:val="21"/>
        </w:rPr>
        <w:t>3</w:t>
      </w:r>
      <w:r>
        <w:rPr>
          <w:rFonts w:hint="eastAsia"/>
          <w:szCs w:val="21"/>
        </w:rPr>
        <w:t>分、</w:t>
      </w:r>
      <w:r>
        <w:rPr>
          <w:rFonts w:hint="eastAsia"/>
          <w:szCs w:val="21"/>
        </w:rPr>
        <w:t>2</w:t>
      </w:r>
      <w:r>
        <w:rPr>
          <w:rFonts w:hint="eastAsia"/>
          <w:szCs w:val="21"/>
        </w:rPr>
        <w:t>分；</w:t>
      </w:r>
      <w:r>
        <w:rPr>
          <w:szCs w:val="21"/>
        </w:rPr>
        <w:t>获省</w:t>
      </w:r>
      <w:r>
        <w:rPr>
          <w:rFonts w:hint="eastAsia"/>
          <w:szCs w:val="21"/>
        </w:rPr>
        <w:t>（</w:t>
      </w:r>
      <w:r>
        <w:rPr>
          <w:szCs w:val="21"/>
        </w:rPr>
        <w:t>部）级一、二、三等奖分别加</w:t>
      </w:r>
      <w:r>
        <w:rPr>
          <w:szCs w:val="21"/>
        </w:rPr>
        <w:t>7</w:t>
      </w:r>
      <w:r>
        <w:rPr>
          <w:szCs w:val="21"/>
        </w:rPr>
        <w:t>分、</w:t>
      </w:r>
      <w:r>
        <w:rPr>
          <w:szCs w:val="21"/>
        </w:rPr>
        <w:t>6</w:t>
      </w:r>
      <w:r>
        <w:rPr>
          <w:szCs w:val="21"/>
        </w:rPr>
        <w:t>分、</w:t>
      </w:r>
      <w:r>
        <w:rPr>
          <w:szCs w:val="21"/>
        </w:rPr>
        <w:t>5</w:t>
      </w:r>
      <w:r>
        <w:rPr>
          <w:szCs w:val="21"/>
        </w:rPr>
        <w:t>分；获国家级一、二、三等奖者分别加</w:t>
      </w:r>
      <w:r>
        <w:rPr>
          <w:szCs w:val="21"/>
        </w:rPr>
        <w:t>10</w:t>
      </w:r>
      <w:r>
        <w:rPr>
          <w:szCs w:val="21"/>
        </w:rPr>
        <w:t>分、</w:t>
      </w:r>
      <w:r>
        <w:rPr>
          <w:szCs w:val="21"/>
        </w:rPr>
        <w:t>9</w:t>
      </w:r>
      <w:r>
        <w:rPr>
          <w:szCs w:val="21"/>
        </w:rPr>
        <w:t>分、</w:t>
      </w:r>
      <w:r>
        <w:rPr>
          <w:szCs w:val="21"/>
        </w:rPr>
        <w:t>8</w:t>
      </w:r>
      <w:r>
        <w:rPr>
          <w:szCs w:val="21"/>
        </w:rPr>
        <w:t>分。</w:t>
      </w:r>
      <w:ins w:id="73" w:author="王颖馨" w:date="2017-04-27T17:08:00Z">
        <w:r>
          <w:rPr>
            <w:rFonts w:hint="eastAsia"/>
            <w:szCs w:val="21"/>
          </w:rPr>
          <w:t>同一项目参加各级</w:t>
        </w:r>
      </w:ins>
      <w:ins w:id="74" w:author="王颖馨" w:date="2017-04-27T17:09:00Z">
        <w:r>
          <w:rPr>
            <w:rFonts w:hint="eastAsia"/>
            <w:szCs w:val="21"/>
          </w:rPr>
          <w:t>学术竞赛，以最高</w:t>
        </w:r>
        <w:r>
          <w:rPr>
            <w:rFonts w:hint="eastAsia"/>
            <w:szCs w:val="21"/>
          </w:rPr>
          <w:lastRenderedPageBreak/>
          <w:t>加分项加分，不重复加分。</w:t>
        </w:r>
      </w:ins>
    </w:p>
    <w:p w:rsidR="00533FCA" w:rsidRDefault="00101765">
      <w:pPr>
        <w:snapToGrid w:val="0"/>
        <w:spacing w:line="360" w:lineRule="exact"/>
        <w:ind w:firstLineChars="200" w:firstLine="420"/>
        <w:rPr>
          <w:szCs w:val="21"/>
        </w:rPr>
      </w:pPr>
      <w:r>
        <w:rPr>
          <w:szCs w:val="21"/>
        </w:rPr>
        <w:t>（</w:t>
      </w:r>
      <w:r>
        <w:rPr>
          <w:rFonts w:hint="eastAsia"/>
          <w:szCs w:val="21"/>
        </w:rPr>
        <w:t>三</w:t>
      </w:r>
      <w:r>
        <w:rPr>
          <w:szCs w:val="21"/>
        </w:rPr>
        <w:t>）在学术刊物上公开发表学术论文者（不含增刊和论文集），非核心刊物上发表者，每篇加</w:t>
      </w:r>
      <w:r>
        <w:rPr>
          <w:szCs w:val="21"/>
        </w:rPr>
        <w:t>7</w:t>
      </w:r>
      <w:r>
        <w:rPr>
          <w:szCs w:val="21"/>
        </w:rPr>
        <w:t>分；核心刊物上发表者，每篇加</w:t>
      </w:r>
      <w:r>
        <w:rPr>
          <w:szCs w:val="21"/>
        </w:rPr>
        <w:t>15</w:t>
      </w:r>
      <w:r>
        <w:rPr>
          <w:szCs w:val="21"/>
        </w:rPr>
        <w:t>分。两人参编、参著者第一作者占</w:t>
      </w:r>
      <w:r>
        <w:rPr>
          <w:szCs w:val="21"/>
        </w:rPr>
        <w:t>60</w:t>
      </w:r>
      <w:r>
        <w:rPr>
          <w:szCs w:val="21"/>
        </w:rPr>
        <w:t>％；三人参编、参著者第一作</w:t>
      </w:r>
      <w:r>
        <w:rPr>
          <w:szCs w:val="21"/>
        </w:rPr>
        <w:t>者占</w:t>
      </w:r>
      <w:r>
        <w:rPr>
          <w:szCs w:val="21"/>
        </w:rPr>
        <w:t>45</w:t>
      </w:r>
      <w:r>
        <w:rPr>
          <w:szCs w:val="21"/>
        </w:rPr>
        <w:t>％，其余平分；四人及以上参编、参著者第一作者占</w:t>
      </w:r>
      <w:r>
        <w:rPr>
          <w:szCs w:val="21"/>
        </w:rPr>
        <w:t>35</w:t>
      </w:r>
      <w:r>
        <w:rPr>
          <w:szCs w:val="21"/>
        </w:rPr>
        <w:t>％，其余平分。同一项目既参加各级学术竞赛获奖又在学术刊物上公开发表的论文等科研成果，以最高加分项加分，不重复加分。</w:t>
      </w:r>
    </w:p>
    <w:p w:rsidR="00533FCA" w:rsidRDefault="00101765">
      <w:pPr>
        <w:snapToGrid w:val="0"/>
        <w:spacing w:line="360" w:lineRule="exact"/>
        <w:ind w:firstLineChars="200" w:firstLine="420"/>
        <w:rPr>
          <w:szCs w:val="21"/>
        </w:rPr>
      </w:pPr>
      <w:r>
        <w:rPr>
          <w:szCs w:val="21"/>
        </w:rPr>
        <w:t>（</w:t>
      </w:r>
      <w:r>
        <w:rPr>
          <w:rFonts w:hint="eastAsia"/>
          <w:szCs w:val="21"/>
        </w:rPr>
        <w:t>四</w:t>
      </w:r>
      <w:r>
        <w:rPr>
          <w:szCs w:val="21"/>
        </w:rPr>
        <w:t>）</w:t>
      </w:r>
      <w:r>
        <w:rPr>
          <w:rFonts w:hint="eastAsia"/>
          <w:szCs w:val="21"/>
        </w:rPr>
        <w:t>获得国家级、省（部）、市（厅）、校级当年度科研立项，项目主持人分别加</w:t>
      </w:r>
      <w:r>
        <w:rPr>
          <w:rFonts w:hint="eastAsia"/>
          <w:szCs w:val="21"/>
        </w:rPr>
        <w:t>5</w:t>
      </w:r>
      <w:r>
        <w:rPr>
          <w:rFonts w:hint="eastAsia"/>
          <w:szCs w:val="21"/>
        </w:rPr>
        <w:t>分、</w:t>
      </w:r>
      <w:r>
        <w:rPr>
          <w:rFonts w:hint="eastAsia"/>
          <w:szCs w:val="21"/>
        </w:rPr>
        <w:t>4</w:t>
      </w:r>
      <w:r>
        <w:rPr>
          <w:rFonts w:hint="eastAsia"/>
          <w:szCs w:val="21"/>
        </w:rPr>
        <w:t>分、</w:t>
      </w:r>
      <w:r>
        <w:rPr>
          <w:rFonts w:hint="eastAsia"/>
          <w:szCs w:val="21"/>
        </w:rPr>
        <w:t>3</w:t>
      </w:r>
      <w:r>
        <w:rPr>
          <w:rFonts w:hint="eastAsia"/>
          <w:szCs w:val="21"/>
        </w:rPr>
        <w:t>分、</w:t>
      </w:r>
      <w:r>
        <w:rPr>
          <w:rFonts w:hint="eastAsia"/>
          <w:szCs w:val="21"/>
        </w:rPr>
        <w:t>2</w:t>
      </w:r>
      <w:r>
        <w:rPr>
          <w:rFonts w:hint="eastAsia"/>
          <w:szCs w:val="21"/>
        </w:rPr>
        <w:t>分，参与者分别加</w:t>
      </w:r>
      <w:r>
        <w:rPr>
          <w:rFonts w:hint="eastAsia"/>
          <w:szCs w:val="21"/>
        </w:rPr>
        <w:t>4</w:t>
      </w:r>
      <w:r>
        <w:rPr>
          <w:rFonts w:hint="eastAsia"/>
          <w:szCs w:val="21"/>
        </w:rPr>
        <w:t>分、</w:t>
      </w:r>
      <w:r>
        <w:rPr>
          <w:rFonts w:hint="eastAsia"/>
          <w:szCs w:val="21"/>
        </w:rPr>
        <w:t>3</w:t>
      </w:r>
      <w:r>
        <w:rPr>
          <w:rFonts w:hint="eastAsia"/>
          <w:szCs w:val="21"/>
        </w:rPr>
        <w:t>分、</w:t>
      </w:r>
      <w:r>
        <w:rPr>
          <w:rFonts w:hint="eastAsia"/>
          <w:szCs w:val="21"/>
        </w:rPr>
        <w:t>2</w:t>
      </w:r>
      <w:r>
        <w:rPr>
          <w:rFonts w:hint="eastAsia"/>
          <w:szCs w:val="21"/>
        </w:rPr>
        <w:t>分、</w:t>
      </w:r>
      <w:r>
        <w:rPr>
          <w:rFonts w:hint="eastAsia"/>
          <w:szCs w:val="21"/>
        </w:rPr>
        <w:t>1</w:t>
      </w:r>
      <w:r>
        <w:rPr>
          <w:rFonts w:hint="eastAsia"/>
          <w:szCs w:val="21"/>
        </w:rPr>
        <w:t>分；获得国家级、省（部）、市（厅）、校级科研项目结题，项目主持人分别加</w:t>
      </w:r>
      <w:r>
        <w:rPr>
          <w:rFonts w:hint="eastAsia"/>
          <w:szCs w:val="21"/>
        </w:rPr>
        <w:t>8</w:t>
      </w:r>
      <w:r>
        <w:rPr>
          <w:rFonts w:hint="eastAsia"/>
          <w:szCs w:val="21"/>
        </w:rPr>
        <w:t>分、</w:t>
      </w:r>
      <w:r>
        <w:rPr>
          <w:rFonts w:hint="eastAsia"/>
          <w:szCs w:val="21"/>
        </w:rPr>
        <w:t>6</w:t>
      </w:r>
      <w:r>
        <w:rPr>
          <w:rFonts w:hint="eastAsia"/>
          <w:szCs w:val="21"/>
        </w:rPr>
        <w:t>分、</w:t>
      </w:r>
      <w:r>
        <w:rPr>
          <w:rFonts w:hint="eastAsia"/>
          <w:szCs w:val="21"/>
        </w:rPr>
        <w:t>4</w:t>
      </w:r>
      <w:r>
        <w:rPr>
          <w:rFonts w:hint="eastAsia"/>
          <w:szCs w:val="21"/>
        </w:rPr>
        <w:t>分、</w:t>
      </w:r>
      <w:r>
        <w:rPr>
          <w:rFonts w:hint="eastAsia"/>
          <w:szCs w:val="21"/>
        </w:rPr>
        <w:t>2</w:t>
      </w:r>
      <w:r>
        <w:rPr>
          <w:rFonts w:hint="eastAsia"/>
          <w:szCs w:val="21"/>
        </w:rPr>
        <w:t>分，参与者分别加</w:t>
      </w:r>
      <w:r>
        <w:rPr>
          <w:rFonts w:hint="eastAsia"/>
          <w:szCs w:val="21"/>
        </w:rPr>
        <w:t>4</w:t>
      </w:r>
      <w:r>
        <w:rPr>
          <w:rFonts w:hint="eastAsia"/>
          <w:szCs w:val="21"/>
        </w:rPr>
        <w:t>分、</w:t>
      </w:r>
      <w:r>
        <w:rPr>
          <w:rFonts w:hint="eastAsia"/>
          <w:szCs w:val="21"/>
        </w:rPr>
        <w:t>3</w:t>
      </w:r>
      <w:r>
        <w:rPr>
          <w:rFonts w:hint="eastAsia"/>
          <w:szCs w:val="21"/>
        </w:rPr>
        <w:t>分、</w:t>
      </w:r>
      <w:r>
        <w:rPr>
          <w:rFonts w:hint="eastAsia"/>
          <w:szCs w:val="21"/>
        </w:rPr>
        <w:t>2</w:t>
      </w:r>
      <w:r>
        <w:rPr>
          <w:rFonts w:hint="eastAsia"/>
          <w:szCs w:val="21"/>
        </w:rPr>
        <w:t>分、</w:t>
      </w:r>
      <w:r>
        <w:rPr>
          <w:rFonts w:hint="eastAsia"/>
          <w:szCs w:val="21"/>
        </w:rPr>
        <w:t>1</w:t>
      </w:r>
      <w:r>
        <w:rPr>
          <w:rFonts w:hint="eastAsia"/>
          <w:szCs w:val="21"/>
        </w:rPr>
        <w:t>分。对于在立项中途退出或出现抄袭等违背学术原则性者，则取消加分资格。</w:t>
      </w:r>
    </w:p>
    <w:p w:rsidR="00533FCA" w:rsidRDefault="00101765">
      <w:pPr>
        <w:snapToGrid w:val="0"/>
        <w:spacing w:line="360" w:lineRule="exact"/>
        <w:ind w:firstLineChars="200" w:firstLine="420"/>
        <w:rPr>
          <w:szCs w:val="21"/>
        </w:rPr>
      </w:pPr>
      <w:r>
        <w:rPr>
          <w:szCs w:val="21"/>
        </w:rPr>
        <w:t>（五）通过大</w:t>
      </w:r>
      <w:r>
        <w:rPr>
          <w:szCs w:val="21"/>
        </w:rPr>
        <w:t>学英语四级</w:t>
      </w:r>
      <w:r>
        <w:rPr>
          <w:rFonts w:hint="eastAsia"/>
          <w:szCs w:val="21"/>
        </w:rPr>
        <w:t>（</w:t>
      </w:r>
      <w:r>
        <w:rPr>
          <w:rFonts w:hint="eastAsia"/>
          <w:szCs w:val="21"/>
        </w:rPr>
        <w:t>CET4</w:t>
      </w:r>
      <w:r>
        <w:rPr>
          <w:rFonts w:hint="eastAsia"/>
          <w:szCs w:val="21"/>
        </w:rPr>
        <w:t>）</w:t>
      </w:r>
      <w:r>
        <w:rPr>
          <w:szCs w:val="21"/>
        </w:rPr>
        <w:t>、六级</w:t>
      </w:r>
      <w:r>
        <w:rPr>
          <w:rFonts w:hint="eastAsia"/>
          <w:szCs w:val="21"/>
        </w:rPr>
        <w:t>（</w:t>
      </w:r>
      <w:r>
        <w:rPr>
          <w:rFonts w:hint="eastAsia"/>
          <w:szCs w:val="21"/>
        </w:rPr>
        <w:t>CET6</w:t>
      </w:r>
      <w:r>
        <w:rPr>
          <w:rFonts w:hint="eastAsia"/>
          <w:szCs w:val="21"/>
        </w:rPr>
        <w:t>）考试者分别加</w:t>
      </w:r>
      <w:r>
        <w:rPr>
          <w:rFonts w:hint="eastAsia"/>
          <w:szCs w:val="21"/>
        </w:rPr>
        <w:t>2</w:t>
      </w:r>
      <w:r>
        <w:rPr>
          <w:rFonts w:hint="eastAsia"/>
          <w:szCs w:val="21"/>
        </w:rPr>
        <w:t>分、</w:t>
      </w:r>
      <w:r>
        <w:rPr>
          <w:rFonts w:hint="eastAsia"/>
          <w:szCs w:val="21"/>
        </w:rPr>
        <w:t>4</w:t>
      </w:r>
      <w:r>
        <w:rPr>
          <w:rFonts w:hint="eastAsia"/>
          <w:szCs w:val="21"/>
        </w:rPr>
        <w:t>分。通过四级口语加</w:t>
      </w:r>
      <w:r>
        <w:rPr>
          <w:rFonts w:hint="eastAsia"/>
          <w:szCs w:val="21"/>
        </w:rPr>
        <w:t>1</w:t>
      </w:r>
      <w:r>
        <w:rPr>
          <w:rFonts w:hint="eastAsia"/>
          <w:szCs w:val="21"/>
        </w:rPr>
        <w:t>分，通过六级口语加</w:t>
      </w:r>
      <w:r>
        <w:rPr>
          <w:rFonts w:hint="eastAsia"/>
          <w:szCs w:val="21"/>
        </w:rPr>
        <w:t>2</w:t>
      </w:r>
      <w:r>
        <w:rPr>
          <w:rFonts w:hint="eastAsia"/>
          <w:szCs w:val="21"/>
        </w:rPr>
        <w:t>分。（各仅限一次加分）</w:t>
      </w:r>
    </w:p>
    <w:p w:rsidR="00533FCA" w:rsidRDefault="00101765">
      <w:pPr>
        <w:snapToGrid w:val="0"/>
        <w:spacing w:line="360" w:lineRule="exact"/>
        <w:ind w:firstLineChars="200" w:firstLine="420"/>
        <w:rPr>
          <w:szCs w:val="21"/>
        </w:rPr>
      </w:pPr>
      <w:r>
        <w:rPr>
          <w:szCs w:val="21"/>
        </w:rPr>
        <w:t>（六）备注：</w:t>
      </w:r>
    </w:p>
    <w:p w:rsidR="00533FCA" w:rsidRDefault="00101765">
      <w:pPr>
        <w:snapToGrid w:val="0"/>
        <w:spacing w:line="360" w:lineRule="exact"/>
        <w:ind w:firstLineChars="200" w:firstLine="420"/>
        <w:rPr>
          <w:szCs w:val="21"/>
        </w:rPr>
      </w:pPr>
      <w:r>
        <w:rPr>
          <w:szCs w:val="21"/>
        </w:rPr>
        <w:t>1</w:t>
      </w:r>
      <w:r>
        <w:rPr>
          <w:rFonts w:hint="eastAsia"/>
          <w:szCs w:val="21"/>
        </w:rPr>
        <w:t xml:space="preserve">. </w:t>
      </w:r>
      <w:r>
        <w:rPr>
          <w:szCs w:val="21"/>
        </w:rPr>
        <w:t>参加学术科研</w:t>
      </w:r>
      <w:r>
        <w:rPr>
          <w:rFonts w:hint="eastAsia"/>
          <w:szCs w:val="21"/>
        </w:rPr>
        <w:t>类</w:t>
      </w:r>
      <w:r>
        <w:rPr>
          <w:szCs w:val="21"/>
        </w:rPr>
        <w:t>竞赛者，以竞赛组织者提供的通知或证明材料为准；获奖者以获奖证书原件为准；发表论文者须提供原件，经审核确认后退还本人，复印件留存备查。</w:t>
      </w:r>
      <w:r>
        <w:rPr>
          <w:szCs w:val="21"/>
        </w:rPr>
        <w:t>2</w:t>
      </w:r>
      <w:r>
        <w:rPr>
          <w:szCs w:val="21"/>
        </w:rPr>
        <w:t>、</w:t>
      </w:r>
      <w:r>
        <w:rPr>
          <w:rFonts w:hint="eastAsia"/>
          <w:szCs w:val="21"/>
        </w:rPr>
        <w:t>在学术科研活动中</w:t>
      </w:r>
      <w:r>
        <w:rPr>
          <w:szCs w:val="21"/>
        </w:rPr>
        <w:t>剽窃他人成果</w:t>
      </w:r>
      <w:r>
        <w:rPr>
          <w:rFonts w:hint="eastAsia"/>
          <w:szCs w:val="21"/>
        </w:rPr>
        <w:t>，侵害他人知识产权</w:t>
      </w:r>
      <w:r>
        <w:rPr>
          <w:szCs w:val="21"/>
        </w:rPr>
        <w:t>等违规行为而获奖、发表学术论文或获得科研</w:t>
      </w:r>
      <w:proofErr w:type="gramStart"/>
      <w:r>
        <w:rPr>
          <w:szCs w:val="21"/>
        </w:rPr>
        <w:t>立项结项之</w:t>
      </w:r>
      <w:proofErr w:type="gramEnd"/>
      <w:r>
        <w:rPr>
          <w:szCs w:val="21"/>
        </w:rPr>
        <w:t>一者，一次扣</w:t>
      </w:r>
      <w:r>
        <w:rPr>
          <w:szCs w:val="21"/>
        </w:rPr>
        <w:t>20</w:t>
      </w:r>
      <w:r>
        <w:rPr>
          <w:szCs w:val="21"/>
        </w:rPr>
        <w:t>分，扣完加分为止，情节严重者按有关规定给予相应的纪律处分。</w:t>
      </w:r>
    </w:p>
    <w:p w:rsidR="00533FCA" w:rsidRDefault="00533FCA">
      <w:pPr>
        <w:snapToGrid w:val="0"/>
        <w:spacing w:line="360" w:lineRule="exact"/>
        <w:jc w:val="center"/>
        <w:rPr>
          <w:rFonts w:eastAsia="方正黑体简体"/>
          <w:sz w:val="24"/>
        </w:rPr>
      </w:pPr>
    </w:p>
    <w:p w:rsidR="00533FCA" w:rsidRDefault="00101765">
      <w:pPr>
        <w:snapToGrid w:val="0"/>
        <w:spacing w:line="360" w:lineRule="exact"/>
        <w:jc w:val="center"/>
        <w:rPr>
          <w:rFonts w:eastAsia="方正黑体简体"/>
          <w:sz w:val="24"/>
        </w:rPr>
      </w:pPr>
      <w:r>
        <w:rPr>
          <w:rFonts w:eastAsia="方正黑体简体"/>
          <w:sz w:val="24"/>
        </w:rPr>
        <w:t>第四章</w:t>
      </w:r>
      <w:r>
        <w:rPr>
          <w:rFonts w:eastAsia="方正黑体简体" w:hint="eastAsia"/>
          <w:sz w:val="24"/>
        </w:rPr>
        <w:t xml:space="preserve">  </w:t>
      </w:r>
      <w:r>
        <w:rPr>
          <w:rFonts w:eastAsia="方正黑体简体" w:hint="eastAsia"/>
          <w:sz w:val="24"/>
        </w:rPr>
        <w:t>人文素质</w:t>
      </w:r>
      <w:r>
        <w:rPr>
          <w:rFonts w:eastAsia="方正黑体简体"/>
          <w:sz w:val="24"/>
        </w:rPr>
        <w:t>测评</w:t>
      </w:r>
    </w:p>
    <w:p w:rsidR="00533FCA" w:rsidRDefault="00533FCA">
      <w:pPr>
        <w:snapToGrid w:val="0"/>
        <w:spacing w:line="360" w:lineRule="exact"/>
        <w:ind w:firstLineChars="200" w:firstLine="420"/>
        <w:rPr>
          <w:szCs w:val="21"/>
        </w:rPr>
      </w:pPr>
    </w:p>
    <w:p w:rsidR="00533FCA" w:rsidRDefault="00101765">
      <w:pPr>
        <w:snapToGrid w:val="0"/>
        <w:spacing w:line="360" w:lineRule="exact"/>
        <w:ind w:firstLineChars="200" w:firstLine="420"/>
        <w:rPr>
          <w:szCs w:val="21"/>
        </w:rPr>
      </w:pPr>
      <w:r>
        <w:rPr>
          <w:rFonts w:hint="eastAsia"/>
          <w:szCs w:val="21"/>
        </w:rPr>
        <w:t>人文素质测评分为文</w:t>
      </w:r>
      <w:r>
        <w:rPr>
          <w:rFonts w:hint="eastAsia"/>
          <w:szCs w:val="21"/>
        </w:rPr>
        <w:t>体测评与其他人文竞赛加分两部分。</w:t>
      </w:r>
      <w:r>
        <w:rPr>
          <w:szCs w:val="21"/>
        </w:rPr>
        <w:t>文体</w:t>
      </w:r>
      <w:r>
        <w:rPr>
          <w:rFonts w:hint="eastAsia"/>
          <w:szCs w:val="21"/>
        </w:rPr>
        <w:t>测评</w:t>
      </w:r>
      <w:r>
        <w:rPr>
          <w:szCs w:val="21"/>
        </w:rPr>
        <w:t>分由基本分、加分和</w:t>
      </w:r>
      <w:r>
        <w:rPr>
          <w:rFonts w:hint="eastAsia"/>
          <w:szCs w:val="21"/>
        </w:rPr>
        <w:t>减</w:t>
      </w:r>
      <w:r>
        <w:rPr>
          <w:szCs w:val="21"/>
        </w:rPr>
        <w:t>分三部分累计构成</w:t>
      </w:r>
      <w:r>
        <w:rPr>
          <w:rFonts w:hint="eastAsia"/>
          <w:szCs w:val="21"/>
        </w:rPr>
        <w:t>，最高</w:t>
      </w:r>
      <w:r>
        <w:rPr>
          <w:szCs w:val="21"/>
        </w:rPr>
        <w:t>分值</w:t>
      </w:r>
      <w:r>
        <w:rPr>
          <w:rFonts w:hint="eastAsia"/>
          <w:szCs w:val="21"/>
        </w:rPr>
        <w:t>120</w:t>
      </w:r>
      <w:r>
        <w:rPr>
          <w:rFonts w:hint="eastAsia"/>
          <w:szCs w:val="21"/>
        </w:rPr>
        <w:t>分。</w:t>
      </w:r>
    </w:p>
    <w:p w:rsidR="00533FCA" w:rsidRDefault="00101765">
      <w:pPr>
        <w:snapToGrid w:val="0"/>
        <w:spacing w:line="360" w:lineRule="exact"/>
        <w:ind w:firstLineChars="200" w:firstLine="420"/>
        <w:rPr>
          <w:szCs w:val="21"/>
        </w:rPr>
      </w:pPr>
      <w:r>
        <w:rPr>
          <w:szCs w:val="21"/>
        </w:rPr>
        <w:t>第</w:t>
      </w:r>
      <w:r>
        <w:rPr>
          <w:rFonts w:hint="eastAsia"/>
          <w:szCs w:val="21"/>
        </w:rPr>
        <w:t>十一</w:t>
      </w:r>
      <w:r>
        <w:rPr>
          <w:szCs w:val="21"/>
        </w:rPr>
        <w:t>条</w:t>
      </w:r>
      <w:r>
        <w:rPr>
          <w:rFonts w:hint="eastAsia"/>
          <w:szCs w:val="21"/>
        </w:rPr>
        <w:t xml:space="preserve">  </w:t>
      </w:r>
      <w:r>
        <w:rPr>
          <w:szCs w:val="21"/>
        </w:rPr>
        <w:t>文娱体育表现基本分为</w:t>
      </w:r>
      <w:r>
        <w:rPr>
          <w:szCs w:val="21"/>
        </w:rPr>
        <w:t>70</w:t>
      </w:r>
      <w:r>
        <w:rPr>
          <w:szCs w:val="21"/>
        </w:rPr>
        <w:t>分，凡体育课成绩合格（含体育免修者），体育达标，可获得基本分，有不合格或不达标者得</w:t>
      </w:r>
      <w:r>
        <w:rPr>
          <w:szCs w:val="21"/>
        </w:rPr>
        <w:t>50</w:t>
      </w:r>
      <w:r>
        <w:rPr>
          <w:szCs w:val="21"/>
        </w:rPr>
        <w:t>分。再在此基础上进行加分和</w:t>
      </w:r>
      <w:r>
        <w:rPr>
          <w:rFonts w:hint="eastAsia"/>
          <w:szCs w:val="21"/>
        </w:rPr>
        <w:t>减</w:t>
      </w:r>
      <w:r>
        <w:rPr>
          <w:szCs w:val="21"/>
        </w:rPr>
        <w:t>分。</w:t>
      </w:r>
    </w:p>
    <w:p w:rsidR="00533FCA" w:rsidRDefault="00101765">
      <w:pPr>
        <w:snapToGrid w:val="0"/>
        <w:spacing w:line="360" w:lineRule="exact"/>
        <w:ind w:firstLineChars="200" w:firstLine="420"/>
        <w:rPr>
          <w:szCs w:val="21"/>
        </w:rPr>
      </w:pPr>
      <w:r>
        <w:rPr>
          <w:szCs w:val="21"/>
        </w:rPr>
        <w:t>第十</w:t>
      </w:r>
      <w:r>
        <w:rPr>
          <w:rFonts w:hint="eastAsia"/>
          <w:szCs w:val="21"/>
        </w:rPr>
        <w:t>二</w:t>
      </w:r>
      <w:r>
        <w:rPr>
          <w:szCs w:val="21"/>
        </w:rPr>
        <w:t>条</w:t>
      </w:r>
      <w:r>
        <w:rPr>
          <w:rFonts w:hint="eastAsia"/>
          <w:szCs w:val="21"/>
        </w:rPr>
        <w:t xml:space="preserve">  </w:t>
      </w:r>
      <w:r>
        <w:rPr>
          <w:szCs w:val="21"/>
        </w:rPr>
        <w:t>文体测评</w:t>
      </w:r>
      <w:r>
        <w:rPr>
          <w:rFonts w:hint="eastAsia"/>
          <w:szCs w:val="21"/>
        </w:rPr>
        <w:t>按下列标准加分</w:t>
      </w:r>
      <w:r>
        <w:rPr>
          <w:szCs w:val="21"/>
        </w:rPr>
        <w:t>：</w:t>
      </w:r>
    </w:p>
    <w:p w:rsidR="00533FCA" w:rsidRDefault="00101765">
      <w:pPr>
        <w:snapToGrid w:val="0"/>
        <w:spacing w:line="360" w:lineRule="exact"/>
        <w:ind w:firstLineChars="200" w:firstLine="420"/>
        <w:rPr>
          <w:szCs w:val="21"/>
        </w:rPr>
      </w:pPr>
      <w:r>
        <w:rPr>
          <w:rFonts w:hint="eastAsia"/>
          <w:szCs w:val="21"/>
        </w:rPr>
        <w:t>（一）参加国家、省（部）、市（厅）、校级和院级文艺演出或各类体育运动比赛者，每人每次分别加</w:t>
      </w:r>
      <w:r>
        <w:rPr>
          <w:rFonts w:hint="eastAsia"/>
          <w:szCs w:val="21"/>
        </w:rPr>
        <w:t>8</w:t>
      </w:r>
      <w:r>
        <w:rPr>
          <w:rFonts w:hint="eastAsia"/>
          <w:szCs w:val="21"/>
        </w:rPr>
        <w:t>分、</w:t>
      </w:r>
      <w:r>
        <w:rPr>
          <w:rFonts w:hint="eastAsia"/>
          <w:szCs w:val="21"/>
        </w:rPr>
        <w:t>5</w:t>
      </w:r>
      <w:r>
        <w:rPr>
          <w:rFonts w:hint="eastAsia"/>
          <w:szCs w:val="21"/>
        </w:rPr>
        <w:t>分、</w:t>
      </w:r>
      <w:r>
        <w:rPr>
          <w:rFonts w:hint="eastAsia"/>
          <w:szCs w:val="21"/>
        </w:rPr>
        <w:t>3</w:t>
      </w:r>
      <w:r>
        <w:rPr>
          <w:rFonts w:hint="eastAsia"/>
          <w:szCs w:val="21"/>
        </w:rPr>
        <w:t>分、</w:t>
      </w:r>
      <w:r>
        <w:rPr>
          <w:rFonts w:hint="eastAsia"/>
          <w:szCs w:val="21"/>
        </w:rPr>
        <w:t>2</w:t>
      </w:r>
      <w:r>
        <w:rPr>
          <w:rFonts w:hint="eastAsia"/>
          <w:szCs w:val="21"/>
        </w:rPr>
        <w:t>分和</w:t>
      </w:r>
      <w:r>
        <w:rPr>
          <w:rFonts w:hint="eastAsia"/>
          <w:szCs w:val="21"/>
        </w:rPr>
        <w:t>1</w:t>
      </w:r>
      <w:r>
        <w:rPr>
          <w:rFonts w:hint="eastAsia"/>
          <w:szCs w:val="21"/>
        </w:rPr>
        <w:t>分。</w:t>
      </w:r>
      <w:ins w:id="75" w:author="王颖馨" w:date="2017-04-27T17:21:00Z">
        <w:r>
          <w:rPr>
            <w:rFonts w:hint="eastAsia"/>
            <w:szCs w:val="21"/>
          </w:rPr>
          <w:t>同一项目参加各级学术竞赛，以最高加分项加分，不重复加分。</w:t>
        </w:r>
      </w:ins>
    </w:p>
    <w:p w:rsidR="00533FCA" w:rsidRDefault="00101765">
      <w:pPr>
        <w:snapToGrid w:val="0"/>
        <w:spacing w:line="360" w:lineRule="exact"/>
        <w:ind w:firstLineChars="200" w:firstLine="420"/>
        <w:rPr>
          <w:rFonts w:ascii="宋体" w:hAnsi="宋体" w:cs="宋体"/>
          <w:szCs w:val="21"/>
        </w:rPr>
      </w:pPr>
      <w:r>
        <w:rPr>
          <w:rFonts w:hint="eastAsia"/>
          <w:szCs w:val="21"/>
        </w:rPr>
        <w:t>（二）参加国家、省（部）、市（厅）、校级和院级文艺演出，参加国家、省（部）、市（厅）、校级和院级文艺演出或各类体育运动获奖者，加分</w:t>
      </w:r>
      <w:r>
        <w:rPr>
          <w:szCs w:val="21"/>
        </w:rPr>
        <w:t>根据下列表格：</w:t>
      </w:r>
      <w:r>
        <w:rPr>
          <w:rFonts w:ascii="宋体" w:hAnsi="宋体" w:cs="宋体" w:hint="eastAsia"/>
          <w:szCs w:val="21"/>
        </w:rPr>
        <w:t xml:space="preserve"> </w:t>
      </w:r>
    </w:p>
    <w:p w:rsidR="00533FCA" w:rsidRDefault="00101765">
      <w:pPr>
        <w:snapToGrid w:val="0"/>
        <w:spacing w:line="360" w:lineRule="exact"/>
        <w:ind w:firstLineChars="200" w:firstLine="420"/>
        <w:rPr>
          <w:ins w:id="76" w:author="王颖馨" w:date="2017-04-28T21:16:00Z"/>
          <w:rFonts w:ascii="宋体" w:hAnsi="宋体" w:cs="宋体"/>
          <w:szCs w:val="21"/>
        </w:rPr>
      </w:pPr>
      <w:r>
        <w:rPr>
          <w:rFonts w:ascii="宋体" w:hAnsi="宋体" w:cs="宋体" w:hint="eastAsia"/>
          <w:szCs w:val="21"/>
        </w:rPr>
        <w:t>（</w:t>
      </w:r>
    </w:p>
    <w:tbl>
      <w:tblPr>
        <w:tblpPr w:leftFromText="180" w:rightFromText="180" w:vertAnchor="text" w:horzAnchor="page" w:tblpXSpec="center" w:tblpY="138"/>
        <w:tblOverlap w:val="neve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77" w:author="余晓林" w:date="2017-09-02T22:30:00Z">
          <w:tblPr>
            <w:tblpPr w:leftFromText="180" w:rightFromText="180" w:vertAnchor="text" w:horzAnchor="page" w:tblpX="2743" w:tblpY="138"/>
            <w:tblOverlap w:val="neve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241"/>
        <w:gridCol w:w="1178"/>
        <w:gridCol w:w="1196"/>
        <w:gridCol w:w="1339"/>
        <w:gridCol w:w="1026"/>
        <w:gridCol w:w="1542"/>
        <w:tblGridChange w:id="78">
          <w:tblGrid>
            <w:gridCol w:w="2241"/>
            <w:gridCol w:w="1178"/>
            <w:gridCol w:w="1196"/>
            <w:gridCol w:w="1339"/>
            <w:gridCol w:w="1026"/>
            <w:gridCol w:w="1542"/>
          </w:tblGrid>
        </w:tblGridChange>
      </w:tblGrid>
      <w:tr w:rsidR="00533FCA" w:rsidTr="00101765">
        <w:trPr>
          <w:jc w:val="center"/>
          <w:trPrChange w:id="79" w:author="余晓林" w:date="2017-09-02T22:30:00Z">
            <w:trPr>
              <w:jc w:val="center"/>
            </w:trPr>
          </w:trPrChange>
        </w:trPr>
        <w:tc>
          <w:tcPr>
            <w:tcW w:w="2241" w:type="dxa"/>
            <w:tcPrChange w:id="80" w:author="余晓林" w:date="2017-09-02T22:30:00Z">
              <w:tcPr>
                <w:tcW w:w="2241" w:type="dxa"/>
              </w:tcPr>
            </w:tcPrChange>
          </w:tcPr>
          <w:p w:rsidR="00533FCA" w:rsidRDefault="00533FCA">
            <w:pPr>
              <w:snapToGrid w:val="0"/>
              <w:spacing w:line="360" w:lineRule="exact"/>
              <w:rPr>
                <w:rFonts w:ascii="宋体" w:hAnsi="宋体" w:cs="宋体"/>
                <w:sz w:val="22"/>
                <w:szCs w:val="22"/>
              </w:rPr>
            </w:pPr>
          </w:p>
        </w:tc>
        <w:tc>
          <w:tcPr>
            <w:tcW w:w="1178" w:type="dxa"/>
            <w:tcPrChange w:id="81" w:author="余晓林" w:date="2017-09-02T22:30:00Z">
              <w:tcPr>
                <w:tcW w:w="1178"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国家级</w:t>
            </w:r>
          </w:p>
        </w:tc>
        <w:tc>
          <w:tcPr>
            <w:tcW w:w="1196" w:type="dxa"/>
            <w:tcPrChange w:id="82" w:author="余晓林" w:date="2017-09-02T22:30:00Z">
              <w:tcPr>
                <w:tcW w:w="119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省级</w:t>
            </w:r>
          </w:p>
        </w:tc>
        <w:tc>
          <w:tcPr>
            <w:tcW w:w="1339" w:type="dxa"/>
            <w:tcPrChange w:id="83" w:author="余晓林" w:date="2017-09-02T22:30:00Z">
              <w:tcPr>
                <w:tcW w:w="1339"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市级</w:t>
            </w:r>
          </w:p>
        </w:tc>
        <w:tc>
          <w:tcPr>
            <w:tcW w:w="1026" w:type="dxa"/>
            <w:tcPrChange w:id="84" w:author="余晓林" w:date="2017-09-02T22:30:00Z">
              <w:tcPr>
                <w:tcW w:w="102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校级</w:t>
            </w:r>
            <w:r>
              <w:rPr>
                <w:rFonts w:ascii="宋体" w:hAnsi="宋体" w:cs="宋体" w:hint="eastAsia"/>
                <w:sz w:val="22"/>
                <w:szCs w:val="22"/>
              </w:rPr>
              <w:t xml:space="preserve"> </w:t>
            </w:r>
          </w:p>
        </w:tc>
        <w:tc>
          <w:tcPr>
            <w:tcW w:w="1542" w:type="dxa"/>
            <w:tcPrChange w:id="85" w:author="余晓林" w:date="2017-09-02T22:30:00Z">
              <w:tcPr>
                <w:tcW w:w="1542"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院级</w:t>
            </w:r>
          </w:p>
        </w:tc>
      </w:tr>
      <w:tr w:rsidR="00533FCA" w:rsidTr="00101765">
        <w:trPr>
          <w:jc w:val="center"/>
          <w:trPrChange w:id="86" w:author="余晓林" w:date="2017-09-02T22:30:00Z">
            <w:trPr>
              <w:jc w:val="center"/>
            </w:trPr>
          </w:trPrChange>
        </w:trPr>
        <w:tc>
          <w:tcPr>
            <w:tcW w:w="2241" w:type="dxa"/>
            <w:tcPrChange w:id="87" w:author="余晓林" w:date="2017-09-02T22:30:00Z">
              <w:tcPr>
                <w:tcW w:w="2241"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第一名</w:t>
            </w:r>
            <w:r>
              <w:rPr>
                <w:rFonts w:ascii="宋体" w:hAnsi="宋体" w:cs="宋体" w:hint="eastAsia"/>
                <w:sz w:val="22"/>
                <w:szCs w:val="22"/>
              </w:rPr>
              <w:t>(</w:t>
            </w:r>
            <w:r>
              <w:rPr>
                <w:rFonts w:ascii="宋体" w:hAnsi="宋体" w:cs="宋体" w:hint="eastAsia"/>
                <w:sz w:val="22"/>
                <w:szCs w:val="22"/>
              </w:rPr>
              <w:t>一等奖</w:t>
            </w:r>
            <w:r>
              <w:rPr>
                <w:rFonts w:ascii="宋体" w:hAnsi="宋体" w:cs="宋体" w:hint="eastAsia"/>
                <w:sz w:val="22"/>
                <w:szCs w:val="22"/>
              </w:rPr>
              <w:t>、金奖</w:t>
            </w:r>
            <w:r>
              <w:rPr>
                <w:rFonts w:ascii="宋体" w:hAnsi="宋体" w:cs="宋体" w:hint="eastAsia"/>
                <w:sz w:val="22"/>
                <w:szCs w:val="22"/>
              </w:rPr>
              <w:t>)</w:t>
            </w:r>
          </w:p>
        </w:tc>
        <w:tc>
          <w:tcPr>
            <w:tcW w:w="1178" w:type="dxa"/>
            <w:tcPrChange w:id="88" w:author="余晓林" w:date="2017-09-02T22:30:00Z">
              <w:tcPr>
                <w:tcW w:w="1178"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30</w:t>
            </w:r>
            <w:r>
              <w:rPr>
                <w:rFonts w:ascii="宋体" w:hAnsi="宋体" w:cs="宋体" w:hint="eastAsia"/>
                <w:sz w:val="22"/>
                <w:szCs w:val="22"/>
              </w:rPr>
              <w:t>分</w:t>
            </w:r>
          </w:p>
        </w:tc>
        <w:tc>
          <w:tcPr>
            <w:tcW w:w="1196" w:type="dxa"/>
            <w:tcPrChange w:id="89" w:author="余晓林" w:date="2017-09-02T22:30:00Z">
              <w:tcPr>
                <w:tcW w:w="119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20</w:t>
            </w:r>
            <w:r>
              <w:rPr>
                <w:rFonts w:ascii="宋体" w:hAnsi="宋体" w:cs="宋体" w:hint="eastAsia"/>
                <w:sz w:val="22"/>
                <w:szCs w:val="22"/>
              </w:rPr>
              <w:t>分</w:t>
            </w:r>
          </w:p>
        </w:tc>
        <w:tc>
          <w:tcPr>
            <w:tcW w:w="1339" w:type="dxa"/>
            <w:tcPrChange w:id="90" w:author="余晓林" w:date="2017-09-02T22:30:00Z">
              <w:tcPr>
                <w:tcW w:w="1339"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15</w:t>
            </w:r>
            <w:r>
              <w:rPr>
                <w:rFonts w:ascii="宋体" w:hAnsi="宋体" w:cs="宋体" w:hint="eastAsia"/>
                <w:sz w:val="22"/>
                <w:szCs w:val="22"/>
              </w:rPr>
              <w:t>分</w:t>
            </w:r>
          </w:p>
        </w:tc>
        <w:tc>
          <w:tcPr>
            <w:tcW w:w="1026" w:type="dxa"/>
            <w:tcPrChange w:id="91" w:author="余晓林" w:date="2017-09-02T22:30:00Z">
              <w:tcPr>
                <w:tcW w:w="102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8</w:t>
            </w:r>
            <w:r>
              <w:rPr>
                <w:rFonts w:ascii="宋体" w:hAnsi="宋体" w:cs="宋体" w:hint="eastAsia"/>
                <w:sz w:val="22"/>
                <w:szCs w:val="22"/>
              </w:rPr>
              <w:t>分</w:t>
            </w:r>
          </w:p>
        </w:tc>
        <w:tc>
          <w:tcPr>
            <w:tcW w:w="1542" w:type="dxa"/>
            <w:tcPrChange w:id="92" w:author="余晓林" w:date="2017-09-02T22:30:00Z">
              <w:tcPr>
                <w:tcW w:w="1542"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6</w:t>
            </w:r>
            <w:r>
              <w:rPr>
                <w:rFonts w:ascii="宋体" w:hAnsi="宋体" w:cs="宋体" w:hint="eastAsia"/>
                <w:sz w:val="22"/>
                <w:szCs w:val="22"/>
              </w:rPr>
              <w:t>分</w:t>
            </w:r>
          </w:p>
        </w:tc>
      </w:tr>
      <w:tr w:rsidR="00533FCA" w:rsidTr="00101765">
        <w:trPr>
          <w:jc w:val="center"/>
          <w:trPrChange w:id="93" w:author="余晓林" w:date="2017-09-02T22:30:00Z">
            <w:trPr>
              <w:jc w:val="center"/>
            </w:trPr>
          </w:trPrChange>
        </w:trPr>
        <w:tc>
          <w:tcPr>
            <w:tcW w:w="2241" w:type="dxa"/>
            <w:tcPrChange w:id="94" w:author="余晓林" w:date="2017-09-02T22:30:00Z">
              <w:tcPr>
                <w:tcW w:w="2241"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第二名二等奖</w:t>
            </w:r>
            <w:r>
              <w:rPr>
                <w:rFonts w:ascii="宋体" w:hAnsi="宋体" w:cs="宋体" w:hint="eastAsia"/>
                <w:sz w:val="22"/>
                <w:szCs w:val="22"/>
              </w:rPr>
              <w:t>、银奖</w:t>
            </w:r>
            <w:r>
              <w:rPr>
                <w:rFonts w:ascii="宋体" w:hAnsi="宋体" w:cs="宋体" w:hint="eastAsia"/>
                <w:sz w:val="22"/>
                <w:szCs w:val="22"/>
              </w:rPr>
              <w:t>)</w:t>
            </w:r>
          </w:p>
        </w:tc>
        <w:tc>
          <w:tcPr>
            <w:tcW w:w="1178" w:type="dxa"/>
            <w:tcPrChange w:id="95" w:author="余晓林" w:date="2017-09-02T22:30:00Z">
              <w:tcPr>
                <w:tcW w:w="1178"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25</w:t>
            </w:r>
            <w:r>
              <w:rPr>
                <w:rFonts w:ascii="宋体" w:hAnsi="宋体" w:cs="宋体" w:hint="eastAsia"/>
                <w:sz w:val="22"/>
                <w:szCs w:val="22"/>
              </w:rPr>
              <w:t>分</w:t>
            </w:r>
          </w:p>
        </w:tc>
        <w:tc>
          <w:tcPr>
            <w:tcW w:w="1196" w:type="dxa"/>
            <w:tcPrChange w:id="96" w:author="余晓林" w:date="2017-09-02T22:30:00Z">
              <w:tcPr>
                <w:tcW w:w="119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15</w:t>
            </w:r>
            <w:r>
              <w:rPr>
                <w:rFonts w:ascii="宋体" w:hAnsi="宋体" w:cs="宋体" w:hint="eastAsia"/>
                <w:sz w:val="22"/>
                <w:szCs w:val="22"/>
              </w:rPr>
              <w:t>分</w:t>
            </w:r>
          </w:p>
        </w:tc>
        <w:tc>
          <w:tcPr>
            <w:tcW w:w="1339" w:type="dxa"/>
            <w:tcPrChange w:id="97" w:author="余晓林" w:date="2017-09-02T22:30:00Z">
              <w:tcPr>
                <w:tcW w:w="1339"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10</w:t>
            </w:r>
            <w:r>
              <w:rPr>
                <w:rFonts w:ascii="宋体" w:hAnsi="宋体" w:cs="宋体" w:hint="eastAsia"/>
                <w:sz w:val="22"/>
                <w:szCs w:val="22"/>
              </w:rPr>
              <w:t>分</w:t>
            </w:r>
          </w:p>
        </w:tc>
        <w:tc>
          <w:tcPr>
            <w:tcW w:w="1026" w:type="dxa"/>
            <w:tcPrChange w:id="98" w:author="余晓林" w:date="2017-09-02T22:30:00Z">
              <w:tcPr>
                <w:tcW w:w="102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6</w:t>
            </w:r>
            <w:r>
              <w:rPr>
                <w:rFonts w:ascii="宋体" w:hAnsi="宋体" w:cs="宋体" w:hint="eastAsia"/>
                <w:sz w:val="22"/>
                <w:szCs w:val="22"/>
              </w:rPr>
              <w:t>分</w:t>
            </w:r>
          </w:p>
        </w:tc>
        <w:tc>
          <w:tcPr>
            <w:tcW w:w="1542" w:type="dxa"/>
            <w:tcPrChange w:id="99" w:author="余晓林" w:date="2017-09-02T22:30:00Z">
              <w:tcPr>
                <w:tcW w:w="1542"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5</w:t>
            </w:r>
            <w:r>
              <w:rPr>
                <w:rFonts w:ascii="宋体" w:hAnsi="宋体" w:cs="宋体" w:hint="eastAsia"/>
                <w:sz w:val="22"/>
                <w:szCs w:val="22"/>
              </w:rPr>
              <w:t>分</w:t>
            </w:r>
          </w:p>
        </w:tc>
      </w:tr>
      <w:tr w:rsidR="00533FCA" w:rsidTr="00101765">
        <w:trPr>
          <w:jc w:val="center"/>
          <w:trPrChange w:id="100" w:author="余晓林" w:date="2017-09-02T22:30:00Z">
            <w:trPr>
              <w:jc w:val="center"/>
            </w:trPr>
          </w:trPrChange>
        </w:trPr>
        <w:tc>
          <w:tcPr>
            <w:tcW w:w="2241" w:type="dxa"/>
            <w:tcPrChange w:id="101" w:author="余晓林" w:date="2017-09-02T22:30:00Z">
              <w:tcPr>
                <w:tcW w:w="2241"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第三名</w:t>
            </w:r>
            <w:r>
              <w:rPr>
                <w:rFonts w:ascii="宋体" w:hAnsi="宋体" w:cs="宋体" w:hint="eastAsia"/>
                <w:sz w:val="22"/>
                <w:szCs w:val="22"/>
              </w:rPr>
              <w:t>(</w:t>
            </w:r>
            <w:r>
              <w:rPr>
                <w:rFonts w:ascii="宋体" w:hAnsi="宋体" w:cs="宋体" w:hint="eastAsia"/>
                <w:sz w:val="22"/>
                <w:szCs w:val="22"/>
              </w:rPr>
              <w:t>三等奖</w:t>
            </w:r>
            <w:r>
              <w:rPr>
                <w:rFonts w:ascii="宋体" w:hAnsi="宋体" w:cs="宋体" w:hint="eastAsia"/>
                <w:sz w:val="22"/>
                <w:szCs w:val="22"/>
              </w:rPr>
              <w:t>、铜奖</w:t>
            </w:r>
            <w:r>
              <w:rPr>
                <w:rFonts w:ascii="宋体" w:hAnsi="宋体" w:cs="宋体" w:hint="eastAsia"/>
                <w:sz w:val="22"/>
                <w:szCs w:val="22"/>
              </w:rPr>
              <w:t>)</w:t>
            </w:r>
          </w:p>
        </w:tc>
        <w:tc>
          <w:tcPr>
            <w:tcW w:w="1178" w:type="dxa"/>
            <w:tcPrChange w:id="102" w:author="余晓林" w:date="2017-09-02T22:30:00Z">
              <w:tcPr>
                <w:tcW w:w="1178"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20</w:t>
            </w:r>
            <w:r>
              <w:rPr>
                <w:rFonts w:ascii="宋体" w:hAnsi="宋体" w:cs="宋体" w:hint="eastAsia"/>
                <w:sz w:val="22"/>
                <w:szCs w:val="22"/>
              </w:rPr>
              <w:t>分</w:t>
            </w:r>
          </w:p>
        </w:tc>
        <w:tc>
          <w:tcPr>
            <w:tcW w:w="1196" w:type="dxa"/>
            <w:tcPrChange w:id="103" w:author="余晓林" w:date="2017-09-02T22:30:00Z">
              <w:tcPr>
                <w:tcW w:w="119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10</w:t>
            </w:r>
            <w:r>
              <w:rPr>
                <w:rFonts w:ascii="宋体" w:hAnsi="宋体" w:cs="宋体" w:hint="eastAsia"/>
                <w:sz w:val="22"/>
                <w:szCs w:val="22"/>
              </w:rPr>
              <w:t>分</w:t>
            </w:r>
          </w:p>
        </w:tc>
        <w:tc>
          <w:tcPr>
            <w:tcW w:w="1339" w:type="dxa"/>
            <w:tcPrChange w:id="104" w:author="余晓林" w:date="2017-09-02T22:30:00Z">
              <w:tcPr>
                <w:tcW w:w="1339"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8</w:t>
            </w:r>
            <w:r>
              <w:rPr>
                <w:rFonts w:ascii="宋体" w:hAnsi="宋体" w:cs="宋体" w:hint="eastAsia"/>
                <w:sz w:val="22"/>
                <w:szCs w:val="22"/>
              </w:rPr>
              <w:t>分</w:t>
            </w:r>
          </w:p>
        </w:tc>
        <w:tc>
          <w:tcPr>
            <w:tcW w:w="1026" w:type="dxa"/>
            <w:tcPrChange w:id="105" w:author="余晓林" w:date="2017-09-02T22:30:00Z">
              <w:tcPr>
                <w:tcW w:w="102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5</w:t>
            </w:r>
            <w:r>
              <w:rPr>
                <w:rFonts w:ascii="宋体" w:hAnsi="宋体" w:cs="宋体" w:hint="eastAsia"/>
                <w:sz w:val="22"/>
                <w:szCs w:val="22"/>
              </w:rPr>
              <w:t>分</w:t>
            </w:r>
          </w:p>
        </w:tc>
        <w:tc>
          <w:tcPr>
            <w:tcW w:w="1542" w:type="dxa"/>
            <w:tcPrChange w:id="106" w:author="余晓林" w:date="2017-09-02T22:30:00Z">
              <w:tcPr>
                <w:tcW w:w="1542"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4</w:t>
            </w:r>
            <w:r>
              <w:rPr>
                <w:rFonts w:ascii="宋体" w:hAnsi="宋体" w:cs="宋体" w:hint="eastAsia"/>
                <w:sz w:val="22"/>
                <w:szCs w:val="22"/>
              </w:rPr>
              <w:t>分</w:t>
            </w:r>
          </w:p>
        </w:tc>
      </w:tr>
      <w:tr w:rsidR="00533FCA" w:rsidTr="00101765">
        <w:trPr>
          <w:jc w:val="center"/>
          <w:trPrChange w:id="107" w:author="余晓林" w:date="2017-09-02T22:30:00Z">
            <w:trPr>
              <w:jc w:val="center"/>
            </w:trPr>
          </w:trPrChange>
        </w:trPr>
        <w:tc>
          <w:tcPr>
            <w:tcW w:w="2241" w:type="dxa"/>
            <w:tcPrChange w:id="108" w:author="余晓林" w:date="2017-09-02T22:30:00Z">
              <w:tcPr>
                <w:tcW w:w="2241"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lastRenderedPageBreak/>
              <w:t>第四名至第八名</w:t>
            </w:r>
            <w:r>
              <w:rPr>
                <w:rFonts w:ascii="宋体" w:hAnsi="宋体" w:cs="宋体" w:hint="eastAsia"/>
                <w:sz w:val="22"/>
                <w:szCs w:val="22"/>
              </w:rPr>
              <w:t>(</w:t>
            </w:r>
            <w:r>
              <w:rPr>
                <w:rFonts w:ascii="宋体" w:hAnsi="宋体" w:cs="宋体" w:hint="eastAsia"/>
                <w:sz w:val="22"/>
                <w:szCs w:val="22"/>
              </w:rPr>
              <w:t>优秀奖</w:t>
            </w:r>
            <w:r>
              <w:rPr>
                <w:rFonts w:ascii="宋体" w:hAnsi="宋体" w:cs="宋体" w:hint="eastAsia"/>
                <w:sz w:val="22"/>
                <w:szCs w:val="22"/>
              </w:rPr>
              <w:t>)</w:t>
            </w:r>
          </w:p>
        </w:tc>
        <w:tc>
          <w:tcPr>
            <w:tcW w:w="1178" w:type="dxa"/>
            <w:tcPrChange w:id="109" w:author="余晓林" w:date="2017-09-02T22:30:00Z">
              <w:tcPr>
                <w:tcW w:w="1178"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10</w:t>
            </w:r>
            <w:r>
              <w:rPr>
                <w:rFonts w:ascii="宋体" w:hAnsi="宋体" w:cs="宋体" w:hint="eastAsia"/>
                <w:sz w:val="22"/>
                <w:szCs w:val="22"/>
              </w:rPr>
              <w:t>分</w:t>
            </w:r>
          </w:p>
        </w:tc>
        <w:tc>
          <w:tcPr>
            <w:tcW w:w="1196" w:type="dxa"/>
            <w:tcPrChange w:id="110" w:author="余晓林" w:date="2017-09-02T22:30:00Z">
              <w:tcPr>
                <w:tcW w:w="119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8</w:t>
            </w:r>
            <w:r>
              <w:rPr>
                <w:rFonts w:ascii="宋体" w:hAnsi="宋体" w:cs="宋体" w:hint="eastAsia"/>
                <w:sz w:val="22"/>
                <w:szCs w:val="22"/>
              </w:rPr>
              <w:t>分</w:t>
            </w:r>
          </w:p>
        </w:tc>
        <w:tc>
          <w:tcPr>
            <w:tcW w:w="1339" w:type="dxa"/>
            <w:tcPrChange w:id="111" w:author="余晓林" w:date="2017-09-02T22:30:00Z">
              <w:tcPr>
                <w:tcW w:w="1339"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6</w:t>
            </w:r>
            <w:r>
              <w:rPr>
                <w:rFonts w:ascii="宋体" w:hAnsi="宋体" w:cs="宋体" w:hint="eastAsia"/>
                <w:sz w:val="22"/>
                <w:szCs w:val="22"/>
              </w:rPr>
              <w:t>分</w:t>
            </w:r>
          </w:p>
        </w:tc>
        <w:tc>
          <w:tcPr>
            <w:tcW w:w="1026" w:type="dxa"/>
            <w:tcPrChange w:id="112" w:author="余晓林" w:date="2017-09-02T22:30:00Z">
              <w:tcPr>
                <w:tcW w:w="1026"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3</w:t>
            </w:r>
            <w:r>
              <w:rPr>
                <w:rFonts w:ascii="宋体" w:hAnsi="宋体" w:cs="宋体" w:hint="eastAsia"/>
                <w:sz w:val="22"/>
                <w:szCs w:val="22"/>
              </w:rPr>
              <w:t>分</w:t>
            </w:r>
          </w:p>
        </w:tc>
        <w:tc>
          <w:tcPr>
            <w:tcW w:w="1542" w:type="dxa"/>
            <w:tcPrChange w:id="113" w:author="余晓林" w:date="2017-09-02T22:30:00Z">
              <w:tcPr>
                <w:tcW w:w="1542" w:type="dxa"/>
              </w:tcPr>
            </w:tcPrChange>
          </w:tcPr>
          <w:p w:rsidR="00533FCA" w:rsidRDefault="00101765">
            <w:pPr>
              <w:snapToGrid w:val="0"/>
              <w:spacing w:line="360" w:lineRule="exact"/>
              <w:rPr>
                <w:rFonts w:ascii="宋体" w:hAnsi="宋体" w:cs="宋体"/>
                <w:sz w:val="22"/>
                <w:szCs w:val="22"/>
              </w:rPr>
            </w:pPr>
            <w:r>
              <w:rPr>
                <w:rFonts w:ascii="宋体" w:hAnsi="宋体" w:cs="宋体" w:hint="eastAsia"/>
                <w:sz w:val="22"/>
                <w:szCs w:val="22"/>
              </w:rPr>
              <w:t>1</w:t>
            </w:r>
            <w:r>
              <w:rPr>
                <w:rFonts w:ascii="宋体" w:hAnsi="宋体" w:cs="宋体" w:hint="eastAsia"/>
                <w:sz w:val="22"/>
                <w:szCs w:val="22"/>
              </w:rPr>
              <w:t>分</w:t>
            </w:r>
          </w:p>
        </w:tc>
      </w:tr>
    </w:tbl>
    <w:p w:rsidR="00533FCA" w:rsidRDefault="00533FCA">
      <w:pPr>
        <w:snapToGrid w:val="0"/>
        <w:spacing w:line="360" w:lineRule="exact"/>
        <w:ind w:firstLineChars="200" w:firstLine="420"/>
        <w:rPr>
          <w:ins w:id="114" w:author="王颖馨" w:date="2017-04-28T21:16:00Z"/>
          <w:rFonts w:ascii="宋体" w:hAnsi="宋体" w:cs="宋体"/>
          <w:szCs w:val="21"/>
        </w:rPr>
      </w:pPr>
    </w:p>
    <w:p w:rsidR="00533FCA" w:rsidRDefault="00533FCA">
      <w:pPr>
        <w:snapToGrid w:val="0"/>
        <w:spacing w:line="360" w:lineRule="exact"/>
        <w:ind w:firstLineChars="200" w:firstLine="420"/>
        <w:rPr>
          <w:ins w:id="115" w:author="王颖馨" w:date="2017-04-28T21:16:00Z"/>
          <w:rFonts w:ascii="宋体" w:hAnsi="宋体" w:cs="宋体"/>
          <w:szCs w:val="21"/>
        </w:rPr>
      </w:pPr>
    </w:p>
    <w:p w:rsidR="00533FCA" w:rsidRDefault="00533FCA">
      <w:pPr>
        <w:snapToGrid w:val="0"/>
        <w:spacing w:line="360" w:lineRule="exact"/>
        <w:ind w:firstLineChars="200" w:firstLine="420"/>
        <w:rPr>
          <w:ins w:id="116" w:author="王颖馨" w:date="2017-04-28T21:16:00Z"/>
          <w:rFonts w:ascii="宋体" w:hAnsi="宋体" w:cs="宋体"/>
          <w:szCs w:val="21"/>
        </w:rPr>
      </w:pPr>
    </w:p>
    <w:p w:rsidR="00533FCA" w:rsidRDefault="00533FCA">
      <w:pPr>
        <w:snapToGrid w:val="0"/>
        <w:spacing w:line="360" w:lineRule="exact"/>
        <w:ind w:firstLineChars="200" w:firstLine="420"/>
        <w:rPr>
          <w:ins w:id="117" w:author="王颖馨" w:date="2017-04-28T21:16:00Z"/>
          <w:rFonts w:ascii="宋体" w:hAnsi="宋体" w:cs="宋体"/>
          <w:szCs w:val="21"/>
        </w:rPr>
      </w:pPr>
    </w:p>
    <w:p w:rsidR="00533FCA" w:rsidRDefault="00101765">
      <w:pPr>
        <w:snapToGrid w:val="0"/>
        <w:spacing w:line="360" w:lineRule="exact"/>
        <w:ind w:firstLineChars="200" w:firstLine="420"/>
        <w:rPr>
          <w:ins w:id="118" w:author="王颖馨" w:date="2017-04-27T17:46:00Z"/>
          <w:rFonts w:ascii="宋体" w:hAnsi="宋体" w:cs="宋体"/>
          <w:szCs w:val="21"/>
        </w:rPr>
      </w:pPr>
      <w:r>
        <w:rPr>
          <w:rFonts w:ascii="宋体" w:hAnsi="宋体" w:cs="宋体"/>
          <w:szCs w:val="21"/>
        </w:rPr>
        <w:t>备注：</w:t>
      </w:r>
      <w:r>
        <w:rPr>
          <w:rFonts w:ascii="宋体" w:hAnsi="宋体" w:cs="宋体" w:hint="eastAsia"/>
          <w:szCs w:val="21"/>
        </w:rPr>
        <w:t>单项荣誉，如最佳人气奖、最佳台风奖、最佳表演奖等以三等奖标准加分）</w:t>
      </w:r>
    </w:p>
    <w:p w:rsidR="00533FCA" w:rsidRDefault="00533FCA">
      <w:pPr>
        <w:snapToGrid w:val="0"/>
        <w:spacing w:line="360" w:lineRule="exact"/>
        <w:ind w:firstLineChars="200" w:firstLine="420"/>
        <w:rPr>
          <w:ins w:id="119" w:author="王颖馨" w:date="2017-04-27T17:46:00Z"/>
          <w:rFonts w:ascii="宋体" w:hAnsi="宋体" w:cs="宋体"/>
          <w:szCs w:val="21"/>
        </w:rPr>
      </w:pPr>
    </w:p>
    <w:p w:rsidR="00533FCA" w:rsidRDefault="00533FCA">
      <w:pPr>
        <w:snapToGrid w:val="0"/>
        <w:spacing w:line="360" w:lineRule="exact"/>
        <w:rPr>
          <w:rFonts w:ascii="宋体" w:hAnsi="宋体" w:cs="宋体"/>
          <w:szCs w:val="21"/>
        </w:rPr>
      </w:pPr>
    </w:p>
    <w:p w:rsidR="00533FCA" w:rsidRDefault="00101765">
      <w:pPr>
        <w:snapToGrid w:val="0"/>
        <w:spacing w:line="360" w:lineRule="exact"/>
        <w:ind w:firstLineChars="200" w:firstLine="420"/>
        <w:rPr>
          <w:rFonts w:ascii="宋体" w:hAnsi="宋体" w:cs="宋体"/>
          <w:szCs w:val="21"/>
        </w:rPr>
      </w:pPr>
      <w:r>
        <w:rPr>
          <w:rFonts w:hint="eastAsia"/>
          <w:szCs w:val="21"/>
        </w:rPr>
        <w:t>（三）</w:t>
      </w:r>
      <w:r>
        <w:rPr>
          <w:rFonts w:ascii="宋体" w:hAnsi="宋体" w:cs="宋体" w:hint="eastAsia"/>
          <w:szCs w:val="21"/>
        </w:rPr>
        <w:t>参加国家、省（部）、市（厅）、校级和院级体育运动比赛，破全国、省高校、校级记录者分别加</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25</w:t>
      </w:r>
      <w:r>
        <w:rPr>
          <w:rFonts w:ascii="宋体" w:hAnsi="宋体" w:cs="宋体" w:hint="eastAsia"/>
          <w:szCs w:val="21"/>
        </w:rPr>
        <w:t>分和</w:t>
      </w:r>
      <w:r>
        <w:rPr>
          <w:rFonts w:ascii="宋体" w:hAnsi="宋体" w:cs="宋体" w:hint="eastAsia"/>
          <w:szCs w:val="21"/>
        </w:rPr>
        <w:t>15</w:t>
      </w:r>
      <w:r>
        <w:rPr>
          <w:rFonts w:ascii="宋体" w:hAnsi="宋体" w:cs="宋体" w:hint="eastAsia"/>
          <w:szCs w:val="21"/>
        </w:rPr>
        <w:t>分，</w:t>
      </w:r>
    </w:p>
    <w:p w:rsidR="00533FCA" w:rsidRDefault="00101765">
      <w:pPr>
        <w:snapToGrid w:val="0"/>
        <w:spacing w:line="360" w:lineRule="exact"/>
        <w:ind w:firstLineChars="200" w:firstLine="420"/>
        <w:rPr>
          <w:szCs w:val="21"/>
        </w:rPr>
      </w:pPr>
      <w:r>
        <w:rPr>
          <w:rFonts w:hint="eastAsia"/>
          <w:szCs w:val="21"/>
        </w:rPr>
        <w:t>（四）以上比赛或演出</w:t>
      </w:r>
      <w:proofErr w:type="gramStart"/>
      <w:r>
        <w:rPr>
          <w:rFonts w:hint="eastAsia"/>
          <w:szCs w:val="21"/>
        </w:rPr>
        <w:t>不</w:t>
      </w:r>
      <w:proofErr w:type="gramEnd"/>
      <w:r>
        <w:rPr>
          <w:rFonts w:hint="eastAsia"/>
          <w:szCs w:val="21"/>
        </w:rPr>
        <w:t>累计加分，</w:t>
      </w:r>
      <w:proofErr w:type="gramStart"/>
      <w:r>
        <w:rPr>
          <w:rFonts w:hint="eastAsia"/>
          <w:szCs w:val="21"/>
        </w:rPr>
        <w:t>取最高</w:t>
      </w:r>
      <w:proofErr w:type="gramEnd"/>
      <w:r>
        <w:rPr>
          <w:rFonts w:hint="eastAsia"/>
          <w:szCs w:val="21"/>
        </w:rPr>
        <w:t>分。</w:t>
      </w:r>
    </w:p>
    <w:p w:rsidR="00533FCA" w:rsidRDefault="00101765">
      <w:pPr>
        <w:snapToGrid w:val="0"/>
        <w:spacing w:line="360" w:lineRule="exact"/>
        <w:ind w:firstLineChars="200" w:firstLine="420"/>
        <w:rPr>
          <w:szCs w:val="21"/>
        </w:rPr>
      </w:pPr>
      <w:r>
        <w:rPr>
          <w:szCs w:val="21"/>
        </w:rPr>
        <w:t>第</w:t>
      </w:r>
      <w:r>
        <w:rPr>
          <w:rFonts w:hint="eastAsia"/>
          <w:szCs w:val="21"/>
        </w:rPr>
        <w:t>十三</w:t>
      </w:r>
      <w:r>
        <w:rPr>
          <w:szCs w:val="21"/>
        </w:rPr>
        <w:t>条</w:t>
      </w:r>
      <w:r>
        <w:rPr>
          <w:rFonts w:hint="eastAsia"/>
          <w:szCs w:val="21"/>
        </w:rPr>
        <w:t xml:space="preserve">  </w:t>
      </w:r>
      <w:r>
        <w:rPr>
          <w:rFonts w:hint="eastAsia"/>
          <w:szCs w:val="21"/>
        </w:rPr>
        <w:t>其他竞赛加分有以下几项</w:t>
      </w:r>
      <w:r>
        <w:rPr>
          <w:szCs w:val="21"/>
        </w:rPr>
        <w:t>：</w:t>
      </w:r>
    </w:p>
    <w:p w:rsidR="00533FCA" w:rsidRDefault="00101765">
      <w:pPr>
        <w:snapToGrid w:val="0"/>
        <w:spacing w:line="360" w:lineRule="exact"/>
        <w:ind w:firstLineChars="200" w:firstLine="420"/>
        <w:rPr>
          <w:szCs w:val="21"/>
        </w:rPr>
      </w:pPr>
      <w:r>
        <w:rPr>
          <w:szCs w:val="21"/>
        </w:rPr>
        <w:t>（一）</w:t>
      </w:r>
      <w:r>
        <w:rPr>
          <w:rFonts w:hint="eastAsia"/>
          <w:szCs w:val="21"/>
        </w:rPr>
        <w:t>向校广播站投稿并被采用者（仅限独立完成或第一作者），每篇</w:t>
      </w:r>
      <w:r>
        <w:rPr>
          <w:rFonts w:hint="eastAsia"/>
          <w:szCs w:val="21"/>
        </w:rPr>
        <w:t>0.5</w:t>
      </w:r>
      <w:r>
        <w:rPr>
          <w:rFonts w:hint="eastAsia"/>
          <w:szCs w:val="21"/>
        </w:rPr>
        <w:t>分，最高累计加分不超过</w:t>
      </w:r>
      <w:r>
        <w:rPr>
          <w:rFonts w:hint="eastAsia"/>
          <w:szCs w:val="21"/>
        </w:rPr>
        <w:t>5</w:t>
      </w:r>
      <w:r>
        <w:rPr>
          <w:rFonts w:hint="eastAsia"/>
          <w:szCs w:val="21"/>
        </w:rPr>
        <w:t>分（广播台记者、编辑的稿件不在此项内加分）；向院刊、校报投稿并被刊用者（仅限独立完成或第一作者），每篇加</w:t>
      </w:r>
      <w:r>
        <w:rPr>
          <w:rFonts w:hint="eastAsia"/>
          <w:szCs w:val="21"/>
        </w:rPr>
        <w:t>0.8</w:t>
      </w:r>
      <w:r>
        <w:rPr>
          <w:rFonts w:hint="eastAsia"/>
          <w:szCs w:val="21"/>
        </w:rPr>
        <w:t>分，最高累计加分不超过</w:t>
      </w:r>
      <w:r>
        <w:rPr>
          <w:rFonts w:hint="eastAsia"/>
          <w:szCs w:val="21"/>
        </w:rPr>
        <w:t>8</w:t>
      </w:r>
      <w:r>
        <w:rPr>
          <w:rFonts w:hint="eastAsia"/>
          <w:szCs w:val="21"/>
        </w:rPr>
        <w:t>分。</w:t>
      </w:r>
    </w:p>
    <w:p w:rsidR="00533FCA" w:rsidRDefault="00101765">
      <w:pPr>
        <w:snapToGrid w:val="0"/>
        <w:spacing w:line="360" w:lineRule="exact"/>
        <w:ind w:firstLineChars="200" w:firstLine="420"/>
        <w:rPr>
          <w:szCs w:val="21"/>
        </w:rPr>
      </w:pPr>
      <w:r>
        <w:rPr>
          <w:rFonts w:hint="eastAsia"/>
          <w:szCs w:val="21"/>
        </w:rPr>
        <w:t>（二）代表学院参加国家、省级、市校级其他人文素质比赛者（辩论赛、演讲比赛、征文比赛、海报设计比赛、</w:t>
      </w:r>
      <w:proofErr w:type="gramStart"/>
      <w:r>
        <w:rPr>
          <w:rFonts w:hint="eastAsia"/>
          <w:szCs w:val="21"/>
        </w:rPr>
        <w:t>微电影</w:t>
      </w:r>
      <w:proofErr w:type="gramEnd"/>
      <w:r>
        <w:rPr>
          <w:rFonts w:hint="eastAsia"/>
          <w:szCs w:val="21"/>
        </w:rPr>
        <w:t>比赛等）每次加</w:t>
      </w:r>
      <w:r>
        <w:rPr>
          <w:rFonts w:hint="eastAsia"/>
          <w:szCs w:val="21"/>
        </w:rPr>
        <w:t>0.5</w:t>
      </w:r>
      <w:r>
        <w:rPr>
          <w:rFonts w:hint="eastAsia"/>
          <w:szCs w:val="21"/>
        </w:rPr>
        <w:t>分，总分不超过</w:t>
      </w:r>
      <w:r>
        <w:rPr>
          <w:rFonts w:hint="eastAsia"/>
          <w:szCs w:val="21"/>
        </w:rPr>
        <w:t>2.5</w:t>
      </w:r>
      <w:r>
        <w:rPr>
          <w:rFonts w:hint="eastAsia"/>
          <w:szCs w:val="21"/>
        </w:rPr>
        <w:t>分；获得国家、省（部）级、市（厅）级、校级和院级一等奖者分别加</w:t>
      </w:r>
      <w:r>
        <w:rPr>
          <w:rFonts w:hint="eastAsia"/>
          <w:szCs w:val="21"/>
        </w:rPr>
        <w:t>20</w:t>
      </w:r>
      <w:r>
        <w:rPr>
          <w:rFonts w:hint="eastAsia"/>
          <w:szCs w:val="21"/>
        </w:rPr>
        <w:t>分、</w:t>
      </w:r>
      <w:r>
        <w:rPr>
          <w:rFonts w:hint="eastAsia"/>
          <w:szCs w:val="21"/>
        </w:rPr>
        <w:t>15</w:t>
      </w:r>
      <w:r>
        <w:rPr>
          <w:rFonts w:hint="eastAsia"/>
          <w:szCs w:val="21"/>
        </w:rPr>
        <w:t>分、</w:t>
      </w:r>
      <w:r>
        <w:rPr>
          <w:rFonts w:hint="eastAsia"/>
          <w:szCs w:val="21"/>
        </w:rPr>
        <w:t>10</w:t>
      </w:r>
      <w:r>
        <w:rPr>
          <w:rFonts w:hint="eastAsia"/>
          <w:szCs w:val="21"/>
        </w:rPr>
        <w:t>分、</w:t>
      </w:r>
      <w:r>
        <w:rPr>
          <w:rFonts w:hint="eastAsia"/>
          <w:szCs w:val="21"/>
        </w:rPr>
        <w:t>8</w:t>
      </w:r>
      <w:r>
        <w:rPr>
          <w:rFonts w:hint="eastAsia"/>
          <w:szCs w:val="21"/>
        </w:rPr>
        <w:t>分、</w:t>
      </w:r>
      <w:r>
        <w:rPr>
          <w:rFonts w:hint="eastAsia"/>
          <w:szCs w:val="21"/>
        </w:rPr>
        <w:t>6</w:t>
      </w:r>
      <w:r>
        <w:rPr>
          <w:rFonts w:hint="eastAsia"/>
          <w:szCs w:val="21"/>
        </w:rPr>
        <w:t>分；获得国家、省（部）级、市（厅）级、校级和院级二等奖者分别加</w:t>
      </w:r>
      <w:r>
        <w:rPr>
          <w:rFonts w:hint="eastAsia"/>
          <w:szCs w:val="21"/>
        </w:rPr>
        <w:t>15</w:t>
      </w:r>
      <w:r>
        <w:rPr>
          <w:rFonts w:hint="eastAsia"/>
          <w:szCs w:val="21"/>
        </w:rPr>
        <w:t>分、</w:t>
      </w:r>
      <w:r>
        <w:rPr>
          <w:rFonts w:hint="eastAsia"/>
          <w:szCs w:val="21"/>
        </w:rPr>
        <w:t>10</w:t>
      </w:r>
      <w:r>
        <w:rPr>
          <w:rFonts w:hint="eastAsia"/>
          <w:szCs w:val="21"/>
        </w:rPr>
        <w:t>分、</w:t>
      </w:r>
      <w:r>
        <w:rPr>
          <w:rFonts w:hint="eastAsia"/>
          <w:szCs w:val="21"/>
        </w:rPr>
        <w:t>8</w:t>
      </w:r>
      <w:r>
        <w:rPr>
          <w:rFonts w:hint="eastAsia"/>
          <w:szCs w:val="21"/>
        </w:rPr>
        <w:t>分、</w:t>
      </w:r>
      <w:r>
        <w:rPr>
          <w:rFonts w:hint="eastAsia"/>
          <w:szCs w:val="21"/>
        </w:rPr>
        <w:t>5</w:t>
      </w:r>
      <w:r>
        <w:rPr>
          <w:rFonts w:hint="eastAsia"/>
          <w:szCs w:val="21"/>
        </w:rPr>
        <w:t>分、</w:t>
      </w:r>
      <w:r>
        <w:rPr>
          <w:rFonts w:hint="eastAsia"/>
          <w:szCs w:val="21"/>
        </w:rPr>
        <w:t>3</w:t>
      </w:r>
      <w:r>
        <w:rPr>
          <w:rFonts w:hint="eastAsia"/>
          <w:szCs w:val="21"/>
        </w:rPr>
        <w:t>分；获得国家、省（部）级、市（厅）级、校级和院级三等奖者（单项荣誉按照三等奖标准加分）分别加</w:t>
      </w:r>
      <w:r>
        <w:rPr>
          <w:rFonts w:hint="eastAsia"/>
          <w:szCs w:val="21"/>
        </w:rPr>
        <w:t>10</w:t>
      </w:r>
      <w:r>
        <w:rPr>
          <w:rFonts w:hint="eastAsia"/>
          <w:szCs w:val="21"/>
        </w:rPr>
        <w:t>分、</w:t>
      </w:r>
      <w:r>
        <w:rPr>
          <w:rFonts w:hint="eastAsia"/>
          <w:szCs w:val="21"/>
        </w:rPr>
        <w:t>8</w:t>
      </w:r>
      <w:r>
        <w:rPr>
          <w:rFonts w:hint="eastAsia"/>
          <w:szCs w:val="21"/>
        </w:rPr>
        <w:t>分、</w:t>
      </w:r>
      <w:r>
        <w:rPr>
          <w:rFonts w:hint="eastAsia"/>
          <w:szCs w:val="21"/>
        </w:rPr>
        <w:t>5</w:t>
      </w:r>
      <w:r>
        <w:rPr>
          <w:rFonts w:hint="eastAsia"/>
          <w:szCs w:val="21"/>
        </w:rPr>
        <w:t>分、</w:t>
      </w:r>
      <w:r>
        <w:rPr>
          <w:rFonts w:hint="eastAsia"/>
          <w:szCs w:val="21"/>
        </w:rPr>
        <w:t>3</w:t>
      </w:r>
      <w:r>
        <w:rPr>
          <w:rFonts w:hint="eastAsia"/>
          <w:szCs w:val="21"/>
        </w:rPr>
        <w:t>分、</w:t>
      </w:r>
      <w:r>
        <w:rPr>
          <w:rFonts w:hint="eastAsia"/>
          <w:szCs w:val="21"/>
        </w:rPr>
        <w:t>2</w:t>
      </w:r>
      <w:r>
        <w:rPr>
          <w:rFonts w:hint="eastAsia"/>
          <w:szCs w:val="21"/>
        </w:rPr>
        <w:t>分。</w:t>
      </w:r>
    </w:p>
    <w:p w:rsidR="00533FCA" w:rsidRDefault="00101765">
      <w:pPr>
        <w:snapToGrid w:val="0"/>
        <w:spacing w:line="360" w:lineRule="exact"/>
        <w:ind w:firstLineChars="200" w:firstLine="420"/>
        <w:rPr>
          <w:szCs w:val="21"/>
        </w:rPr>
      </w:pPr>
      <w:r>
        <w:rPr>
          <w:rFonts w:hint="eastAsia"/>
          <w:szCs w:val="21"/>
        </w:rPr>
        <w:t>（三）以上比赛或演出</w:t>
      </w:r>
      <w:proofErr w:type="gramStart"/>
      <w:r>
        <w:rPr>
          <w:rFonts w:hint="eastAsia"/>
          <w:szCs w:val="21"/>
        </w:rPr>
        <w:t>不</w:t>
      </w:r>
      <w:proofErr w:type="gramEnd"/>
      <w:r>
        <w:rPr>
          <w:rFonts w:hint="eastAsia"/>
          <w:szCs w:val="21"/>
        </w:rPr>
        <w:t>累计加分，</w:t>
      </w:r>
      <w:proofErr w:type="gramStart"/>
      <w:r>
        <w:rPr>
          <w:rFonts w:hint="eastAsia"/>
          <w:szCs w:val="21"/>
        </w:rPr>
        <w:t>取最高</w:t>
      </w:r>
      <w:proofErr w:type="gramEnd"/>
      <w:r>
        <w:rPr>
          <w:rFonts w:hint="eastAsia"/>
          <w:szCs w:val="21"/>
        </w:rPr>
        <w:t>分。</w:t>
      </w:r>
    </w:p>
    <w:p w:rsidR="00533FCA" w:rsidRDefault="00101765">
      <w:pPr>
        <w:snapToGrid w:val="0"/>
        <w:spacing w:line="360" w:lineRule="exact"/>
        <w:ind w:firstLineChars="200" w:firstLine="420"/>
        <w:rPr>
          <w:szCs w:val="21"/>
        </w:rPr>
      </w:pPr>
      <w:r>
        <w:rPr>
          <w:rFonts w:hint="eastAsia"/>
          <w:szCs w:val="21"/>
        </w:rPr>
        <w:t>第十四条</w:t>
      </w:r>
      <w:r>
        <w:rPr>
          <w:rFonts w:hint="eastAsia"/>
          <w:szCs w:val="21"/>
        </w:rPr>
        <w:t xml:space="preserve">  </w:t>
      </w:r>
      <w:r>
        <w:rPr>
          <w:rFonts w:hint="eastAsia"/>
          <w:szCs w:val="21"/>
        </w:rPr>
        <w:t>人文素质测评减分有如下两项：</w:t>
      </w:r>
    </w:p>
    <w:p w:rsidR="00533FCA" w:rsidRDefault="00101765">
      <w:pPr>
        <w:snapToGrid w:val="0"/>
        <w:spacing w:line="360" w:lineRule="exact"/>
        <w:ind w:firstLineChars="200" w:firstLine="420"/>
        <w:rPr>
          <w:szCs w:val="21"/>
        </w:rPr>
      </w:pPr>
      <w:r>
        <w:rPr>
          <w:rFonts w:hint="eastAsia"/>
          <w:szCs w:val="21"/>
        </w:rPr>
        <w:t>（一）文艺演出、体育比赛中有不服从裁判，干扰演出或比赛顺利进行者，每次减</w:t>
      </w:r>
      <w:r>
        <w:rPr>
          <w:rFonts w:hint="eastAsia"/>
          <w:szCs w:val="21"/>
        </w:rPr>
        <w:t>10</w:t>
      </w:r>
      <w:r>
        <w:rPr>
          <w:rFonts w:hint="eastAsia"/>
          <w:szCs w:val="21"/>
        </w:rPr>
        <w:t>分；</w:t>
      </w:r>
    </w:p>
    <w:p w:rsidR="00533FCA" w:rsidRDefault="00101765">
      <w:pPr>
        <w:snapToGrid w:val="0"/>
        <w:spacing w:line="360" w:lineRule="exact"/>
        <w:ind w:firstLineChars="200" w:firstLine="420"/>
        <w:rPr>
          <w:szCs w:val="21"/>
        </w:rPr>
      </w:pPr>
      <w:r>
        <w:rPr>
          <w:szCs w:val="21"/>
        </w:rPr>
        <w:t>（二）有作弊行为者</w:t>
      </w:r>
      <w:r>
        <w:rPr>
          <w:rFonts w:hint="eastAsia"/>
          <w:szCs w:val="21"/>
        </w:rPr>
        <w:t>减</w:t>
      </w:r>
      <w:r>
        <w:rPr>
          <w:szCs w:val="21"/>
        </w:rPr>
        <w:t>20</w:t>
      </w:r>
      <w:r>
        <w:rPr>
          <w:szCs w:val="21"/>
        </w:rPr>
        <w:t>分。</w:t>
      </w:r>
    </w:p>
    <w:p w:rsidR="00533FCA" w:rsidRDefault="00533FCA">
      <w:pPr>
        <w:snapToGrid w:val="0"/>
        <w:spacing w:line="360" w:lineRule="exact"/>
        <w:jc w:val="center"/>
        <w:rPr>
          <w:rFonts w:eastAsia="方正黑体简体"/>
          <w:sz w:val="24"/>
        </w:rPr>
      </w:pPr>
    </w:p>
    <w:p w:rsidR="00533FCA" w:rsidRDefault="00101765">
      <w:pPr>
        <w:snapToGrid w:val="0"/>
        <w:spacing w:line="360" w:lineRule="exact"/>
        <w:jc w:val="center"/>
        <w:rPr>
          <w:rFonts w:eastAsia="方正黑体简体"/>
          <w:sz w:val="24"/>
        </w:rPr>
      </w:pPr>
      <w:r>
        <w:rPr>
          <w:rFonts w:eastAsia="方正黑体简体"/>
          <w:sz w:val="24"/>
        </w:rPr>
        <w:t>第五章</w:t>
      </w:r>
      <w:r>
        <w:rPr>
          <w:rFonts w:eastAsia="方正黑体简体" w:hint="eastAsia"/>
          <w:sz w:val="24"/>
        </w:rPr>
        <w:t xml:space="preserve">  </w:t>
      </w:r>
      <w:r>
        <w:rPr>
          <w:rFonts w:eastAsia="方正黑体简体"/>
          <w:sz w:val="24"/>
        </w:rPr>
        <w:t>综合测评程序</w:t>
      </w:r>
    </w:p>
    <w:p w:rsidR="00533FCA" w:rsidRDefault="00101765">
      <w:pPr>
        <w:snapToGrid w:val="0"/>
        <w:spacing w:line="360" w:lineRule="exact"/>
        <w:ind w:firstLine="435"/>
        <w:rPr>
          <w:szCs w:val="21"/>
        </w:rPr>
      </w:pPr>
      <w:r>
        <w:rPr>
          <w:szCs w:val="21"/>
        </w:rPr>
        <w:t>第十</w:t>
      </w:r>
      <w:r>
        <w:rPr>
          <w:rFonts w:hint="eastAsia"/>
          <w:szCs w:val="21"/>
        </w:rPr>
        <w:t>五</w:t>
      </w:r>
      <w:r>
        <w:rPr>
          <w:szCs w:val="21"/>
        </w:rPr>
        <w:t>条</w:t>
      </w:r>
      <w:r>
        <w:rPr>
          <w:szCs w:val="21"/>
        </w:rPr>
        <w:t xml:space="preserve">  </w:t>
      </w:r>
      <w:r>
        <w:rPr>
          <w:rFonts w:hint="eastAsia"/>
          <w:szCs w:val="21"/>
        </w:rPr>
        <w:t>各学院召开各班学生干部会议，认真传达学校</w:t>
      </w:r>
      <w:r>
        <w:rPr>
          <w:szCs w:val="21"/>
        </w:rPr>
        <w:t>关于综合测评的相关</w:t>
      </w:r>
      <w:r>
        <w:rPr>
          <w:rFonts w:hint="eastAsia"/>
          <w:szCs w:val="21"/>
        </w:rPr>
        <w:t>通知要求及评定程序，确保评定工作在公平公正的原则下进行。</w:t>
      </w:r>
    </w:p>
    <w:p w:rsidR="00533FCA" w:rsidRDefault="00101765">
      <w:pPr>
        <w:snapToGrid w:val="0"/>
        <w:spacing w:line="360" w:lineRule="exact"/>
        <w:ind w:firstLine="435"/>
        <w:rPr>
          <w:szCs w:val="21"/>
        </w:rPr>
      </w:pPr>
      <w:r>
        <w:rPr>
          <w:szCs w:val="21"/>
        </w:rPr>
        <w:t>第十</w:t>
      </w:r>
      <w:r>
        <w:rPr>
          <w:rFonts w:hint="eastAsia"/>
          <w:szCs w:val="21"/>
        </w:rPr>
        <w:t>六</w:t>
      </w:r>
      <w:r>
        <w:rPr>
          <w:szCs w:val="21"/>
        </w:rPr>
        <w:t>条</w:t>
      </w:r>
      <w:r>
        <w:rPr>
          <w:rFonts w:hint="eastAsia"/>
          <w:szCs w:val="21"/>
        </w:rPr>
        <w:t xml:space="preserve">  </w:t>
      </w:r>
      <w:r>
        <w:rPr>
          <w:rFonts w:hint="eastAsia"/>
          <w:szCs w:val="21"/>
        </w:rPr>
        <w:t>各学院组织好各班班级会议，确保学生干部将学院会议精神传递到每一位同学，切实保证每位学生能按时参加</w:t>
      </w:r>
      <w:r>
        <w:rPr>
          <w:szCs w:val="21"/>
        </w:rPr>
        <w:t>综合测评。</w:t>
      </w:r>
      <w:r>
        <w:rPr>
          <w:rFonts w:hint="eastAsia"/>
          <w:szCs w:val="21"/>
        </w:rPr>
        <w:t>同时</w:t>
      </w:r>
      <w:r>
        <w:rPr>
          <w:szCs w:val="21"/>
        </w:rPr>
        <w:t>，每位学生</w:t>
      </w:r>
      <w:r>
        <w:rPr>
          <w:rFonts w:hint="eastAsia"/>
          <w:szCs w:val="21"/>
        </w:rPr>
        <w:t>根据</w:t>
      </w:r>
      <w:r>
        <w:rPr>
          <w:szCs w:val="21"/>
        </w:rPr>
        <w:t>学院会议要求，</w:t>
      </w:r>
      <w:r>
        <w:rPr>
          <w:rFonts w:hint="eastAsia"/>
          <w:szCs w:val="21"/>
        </w:rPr>
        <w:t>认真</w:t>
      </w:r>
      <w:r>
        <w:rPr>
          <w:szCs w:val="21"/>
        </w:rPr>
        <w:t>填写</w:t>
      </w:r>
      <w:r>
        <w:rPr>
          <w:rFonts w:hint="eastAsia"/>
          <w:szCs w:val="21"/>
        </w:rPr>
        <w:t>《</w:t>
      </w:r>
      <w:r>
        <w:rPr>
          <w:szCs w:val="21"/>
        </w:rPr>
        <w:t>五邑大学学生综合测评表</w:t>
      </w:r>
      <w:r>
        <w:rPr>
          <w:rFonts w:hint="eastAsia"/>
          <w:szCs w:val="21"/>
        </w:rPr>
        <w:t>》</w:t>
      </w:r>
      <w:r>
        <w:rPr>
          <w:szCs w:val="21"/>
        </w:rPr>
        <w:t>，并在规定时间内提交相关材料</w:t>
      </w:r>
      <w:r>
        <w:rPr>
          <w:rFonts w:hint="eastAsia"/>
          <w:szCs w:val="21"/>
        </w:rPr>
        <w:t>，</w:t>
      </w:r>
      <w:r>
        <w:rPr>
          <w:szCs w:val="21"/>
        </w:rPr>
        <w:t>逾</w:t>
      </w:r>
      <w:r>
        <w:rPr>
          <w:szCs w:val="21"/>
        </w:rPr>
        <w:t>期不再受理。</w:t>
      </w:r>
    </w:p>
    <w:p w:rsidR="00533FCA" w:rsidRDefault="00101765">
      <w:pPr>
        <w:snapToGrid w:val="0"/>
        <w:spacing w:line="360" w:lineRule="exact"/>
        <w:ind w:firstLineChars="200" w:firstLine="420"/>
        <w:rPr>
          <w:szCs w:val="21"/>
        </w:rPr>
      </w:pPr>
      <w:r>
        <w:rPr>
          <w:rFonts w:hint="eastAsia"/>
          <w:szCs w:val="21"/>
        </w:rPr>
        <w:t>第</w:t>
      </w:r>
      <w:r>
        <w:rPr>
          <w:szCs w:val="21"/>
        </w:rPr>
        <w:t>十</w:t>
      </w:r>
      <w:r>
        <w:rPr>
          <w:rFonts w:hint="eastAsia"/>
          <w:szCs w:val="21"/>
        </w:rPr>
        <w:t>七</w:t>
      </w:r>
      <w:r>
        <w:rPr>
          <w:szCs w:val="21"/>
        </w:rPr>
        <w:t>条</w:t>
      </w:r>
      <w:r>
        <w:rPr>
          <w:rFonts w:hint="eastAsia"/>
          <w:szCs w:val="21"/>
        </w:rPr>
        <w:t xml:space="preserve">  </w:t>
      </w:r>
      <w:r>
        <w:rPr>
          <w:rFonts w:hint="eastAsia"/>
          <w:szCs w:val="21"/>
        </w:rPr>
        <w:t>请各班组织成立班级资助工作小组，由班导师、学生干部代表和学生代表组成。资助工作小组学生代表应责任感强、组织纪律性强，工作认真负责，善于沟通。班级资助工作小组本着公平、公正、公开原则审核参评学生的奖惩材料，核实综合测评成绩，</w:t>
      </w:r>
      <w:r>
        <w:rPr>
          <w:szCs w:val="21"/>
        </w:rPr>
        <w:t>核准基本分、加分、</w:t>
      </w:r>
      <w:r>
        <w:rPr>
          <w:rFonts w:hint="eastAsia"/>
          <w:szCs w:val="21"/>
        </w:rPr>
        <w:t>减</w:t>
      </w:r>
      <w:r>
        <w:rPr>
          <w:szCs w:val="21"/>
        </w:rPr>
        <w:t>分</w:t>
      </w:r>
      <w:r>
        <w:rPr>
          <w:rFonts w:hint="eastAsia"/>
          <w:szCs w:val="21"/>
        </w:rPr>
        <w:t>，并将结果提交班导师审核签字。同时，在班级内部进行公示，公示期</w:t>
      </w:r>
      <w:r>
        <w:rPr>
          <w:rFonts w:hint="eastAsia"/>
          <w:szCs w:val="21"/>
        </w:rPr>
        <w:lastRenderedPageBreak/>
        <w:t>为一天，确保班级每一个同学的知情权。</w:t>
      </w:r>
    </w:p>
    <w:p w:rsidR="00533FCA" w:rsidRDefault="00101765">
      <w:pPr>
        <w:snapToGrid w:val="0"/>
        <w:spacing w:line="360" w:lineRule="exact"/>
        <w:ind w:firstLineChars="200" w:firstLine="420"/>
        <w:rPr>
          <w:szCs w:val="21"/>
          <w:highlight w:val="yellow"/>
        </w:rPr>
      </w:pPr>
      <w:r>
        <w:rPr>
          <w:szCs w:val="21"/>
        </w:rPr>
        <w:t>第十</w:t>
      </w:r>
      <w:r>
        <w:rPr>
          <w:rFonts w:hint="eastAsia"/>
          <w:szCs w:val="21"/>
        </w:rPr>
        <w:t>八</w:t>
      </w:r>
      <w:r>
        <w:rPr>
          <w:szCs w:val="21"/>
        </w:rPr>
        <w:t>条</w:t>
      </w:r>
      <w:r>
        <w:rPr>
          <w:szCs w:val="21"/>
        </w:rPr>
        <w:t xml:space="preserve">  </w:t>
      </w:r>
      <w:r>
        <w:rPr>
          <w:rFonts w:hint="eastAsia"/>
          <w:szCs w:val="21"/>
        </w:rPr>
        <w:t>各院成立由党总支领导、辅导员、班导师代表组成的院级资助工作小组，</w:t>
      </w:r>
      <w:r>
        <w:rPr>
          <w:szCs w:val="21"/>
        </w:rPr>
        <w:t>负责审核各班级测评结果，向全院学生公示</w:t>
      </w:r>
      <w:r>
        <w:rPr>
          <w:rFonts w:hint="eastAsia"/>
          <w:szCs w:val="21"/>
        </w:rPr>
        <w:t>，公示期为两天。公示期内，如</w:t>
      </w:r>
      <w:r>
        <w:rPr>
          <w:rFonts w:hint="eastAsia"/>
          <w:szCs w:val="21"/>
        </w:rPr>
        <w:t>有异议可向学院资助工作小组提出，如确有错漏，应予更正，公示期结束后报学生工作部审核。</w:t>
      </w:r>
    </w:p>
    <w:p w:rsidR="00533FCA" w:rsidRDefault="00101765">
      <w:pPr>
        <w:snapToGrid w:val="0"/>
        <w:spacing w:line="360" w:lineRule="exact"/>
        <w:ind w:firstLineChars="200" w:firstLine="420"/>
        <w:rPr>
          <w:szCs w:val="21"/>
        </w:rPr>
      </w:pPr>
      <w:r>
        <w:rPr>
          <w:rFonts w:hint="eastAsia"/>
          <w:szCs w:val="21"/>
        </w:rPr>
        <w:t>第十九条</w:t>
      </w:r>
      <w:r>
        <w:rPr>
          <w:rFonts w:hint="eastAsia"/>
          <w:szCs w:val="21"/>
        </w:rPr>
        <w:t xml:space="preserve">  </w:t>
      </w:r>
      <w:r>
        <w:rPr>
          <w:rFonts w:hint="eastAsia"/>
          <w:szCs w:val="21"/>
        </w:rPr>
        <w:t>学生处组织成立学校资助评审工作小组，</w:t>
      </w:r>
      <w:r>
        <w:rPr>
          <w:szCs w:val="21"/>
        </w:rPr>
        <w:t>由</w:t>
      </w:r>
      <w:r>
        <w:rPr>
          <w:rFonts w:hint="eastAsia"/>
          <w:szCs w:val="21"/>
        </w:rPr>
        <w:t>以各学院负责资助工作的辅导员及</w:t>
      </w:r>
      <w:r>
        <w:rPr>
          <w:szCs w:val="21"/>
        </w:rPr>
        <w:t>学生</w:t>
      </w:r>
      <w:proofErr w:type="gramStart"/>
      <w:r>
        <w:rPr>
          <w:szCs w:val="21"/>
        </w:rPr>
        <w:t>处老师</w:t>
      </w:r>
      <w:proofErr w:type="gramEnd"/>
      <w:r>
        <w:rPr>
          <w:szCs w:val="21"/>
        </w:rPr>
        <w:t>组成。</w:t>
      </w:r>
      <w:r>
        <w:rPr>
          <w:rFonts w:hint="eastAsia"/>
          <w:szCs w:val="21"/>
        </w:rPr>
        <w:t>资助评审</w:t>
      </w:r>
      <w:r>
        <w:rPr>
          <w:szCs w:val="21"/>
        </w:rPr>
        <w:t>小组</w:t>
      </w:r>
      <w:r>
        <w:rPr>
          <w:rFonts w:hint="eastAsia"/>
          <w:szCs w:val="21"/>
        </w:rPr>
        <w:t>对推荐者资料进行评审，将初评名单报学校学生资助工作领导小组审批，全校公示三天，确定名单。</w:t>
      </w:r>
    </w:p>
    <w:p w:rsidR="00533FCA" w:rsidRDefault="00533FCA">
      <w:pPr>
        <w:snapToGrid w:val="0"/>
        <w:spacing w:line="360" w:lineRule="exact"/>
        <w:ind w:firstLineChars="200" w:firstLine="420"/>
        <w:rPr>
          <w:szCs w:val="21"/>
        </w:rPr>
      </w:pPr>
    </w:p>
    <w:p w:rsidR="00533FCA" w:rsidRDefault="00533FCA">
      <w:pPr>
        <w:snapToGrid w:val="0"/>
        <w:spacing w:line="360" w:lineRule="exact"/>
        <w:jc w:val="center"/>
        <w:rPr>
          <w:rFonts w:eastAsia="方正黑体简体"/>
          <w:sz w:val="24"/>
        </w:rPr>
      </w:pPr>
    </w:p>
    <w:p w:rsidR="00533FCA" w:rsidRDefault="00101765">
      <w:pPr>
        <w:snapToGrid w:val="0"/>
        <w:spacing w:line="360" w:lineRule="exact"/>
        <w:jc w:val="center"/>
        <w:rPr>
          <w:rFonts w:eastAsia="方正黑体简体"/>
          <w:sz w:val="24"/>
        </w:rPr>
      </w:pPr>
      <w:r>
        <w:rPr>
          <w:rFonts w:eastAsia="方正黑体简体"/>
          <w:sz w:val="24"/>
        </w:rPr>
        <w:t>第六章</w:t>
      </w:r>
      <w:r>
        <w:rPr>
          <w:rFonts w:eastAsia="方正黑体简体" w:hint="eastAsia"/>
          <w:sz w:val="24"/>
        </w:rPr>
        <w:t xml:space="preserve">  </w:t>
      </w:r>
      <w:r>
        <w:rPr>
          <w:rFonts w:eastAsia="方正黑体简体"/>
          <w:sz w:val="24"/>
        </w:rPr>
        <w:t>附</w:t>
      </w:r>
      <w:r>
        <w:rPr>
          <w:rFonts w:eastAsia="方正黑体简体" w:hint="eastAsia"/>
          <w:sz w:val="24"/>
        </w:rPr>
        <w:t xml:space="preserve">  </w:t>
      </w:r>
      <w:r>
        <w:rPr>
          <w:rFonts w:eastAsia="方正黑体简体"/>
          <w:sz w:val="24"/>
        </w:rPr>
        <w:t>则</w:t>
      </w:r>
    </w:p>
    <w:p w:rsidR="00533FCA" w:rsidRDefault="00101765">
      <w:pPr>
        <w:snapToGrid w:val="0"/>
        <w:spacing w:line="360" w:lineRule="exact"/>
        <w:ind w:firstLineChars="200" w:firstLine="420"/>
        <w:rPr>
          <w:szCs w:val="21"/>
        </w:rPr>
      </w:pPr>
      <w:r>
        <w:rPr>
          <w:szCs w:val="21"/>
        </w:rPr>
        <w:t>第</w:t>
      </w:r>
      <w:r>
        <w:rPr>
          <w:rFonts w:hint="eastAsia"/>
          <w:szCs w:val="21"/>
        </w:rPr>
        <w:t>二十</w:t>
      </w:r>
      <w:r>
        <w:rPr>
          <w:szCs w:val="21"/>
        </w:rPr>
        <w:t>条</w:t>
      </w:r>
      <w:r>
        <w:rPr>
          <w:rFonts w:hint="eastAsia"/>
          <w:szCs w:val="21"/>
        </w:rPr>
        <w:t xml:space="preserve">  </w:t>
      </w:r>
      <w:r>
        <w:rPr>
          <w:szCs w:val="21"/>
        </w:rPr>
        <w:t>各</w:t>
      </w:r>
      <w:r>
        <w:rPr>
          <w:rFonts w:hint="eastAsia"/>
          <w:szCs w:val="21"/>
        </w:rPr>
        <w:t>学院</w:t>
      </w:r>
      <w:r>
        <w:rPr>
          <w:szCs w:val="21"/>
        </w:rPr>
        <w:t>根据实际情况，对本办法的加分、</w:t>
      </w:r>
      <w:r>
        <w:rPr>
          <w:rFonts w:hint="eastAsia"/>
          <w:szCs w:val="21"/>
        </w:rPr>
        <w:t>减</w:t>
      </w:r>
      <w:r>
        <w:rPr>
          <w:szCs w:val="21"/>
        </w:rPr>
        <w:t>分项制定实施细则，并报学生工作部备案。</w:t>
      </w:r>
    </w:p>
    <w:p w:rsidR="00533FCA" w:rsidRDefault="00101765">
      <w:pPr>
        <w:snapToGrid w:val="0"/>
        <w:spacing w:line="360" w:lineRule="exact"/>
        <w:ind w:firstLineChars="200" w:firstLine="420"/>
        <w:rPr>
          <w:szCs w:val="21"/>
        </w:rPr>
      </w:pPr>
      <w:r>
        <w:rPr>
          <w:rFonts w:hint="eastAsia"/>
          <w:szCs w:val="21"/>
        </w:rPr>
        <w:t>第二十一条</w:t>
      </w:r>
      <w:r>
        <w:rPr>
          <w:rFonts w:hint="eastAsia"/>
          <w:szCs w:val="21"/>
        </w:rPr>
        <w:t xml:space="preserve"> </w:t>
      </w:r>
      <w:r>
        <w:rPr>
          <w:rFonts w:hint="eastAsia"/>
          <w:szCs w:val="21"/>
        </w:rPr>
        <w:t>综合测评中弄虚作假者，一经查实，按学校相关规定处理，并取消当年评先评优资格。</w:t>
      </w:r>
    </w:p>
    <w:p w:rsidR="00533FCA" w:rsidRDefault="00101765">
      <w:pPr>
        <w:snapToGrid w:val="0"/>
        <w:spacing w:line="360" w:lineRule="exact"/>
        <w:ind w:firstLineChars="200" w:firstLine="420"/>
        <w:rPr>
          <w:szCs w:val="21"/>
        </w:rPr>
      </w:pPr>
      <w:r>
        <w:rPr>
          <w:rFonts w:hint="eastAsia"/>
          <w:szCs w:val="21"/>
        </w:rPr>
        <w:t>第二十二条</w:t>
      </w:r>
      <w:r>
        <w:rPr>
          <w:rFonts w:hint="eastAsia"/>
          <w:szCs w:val="21"/>
        </w:rPr>
        <w:t xml:space="preserve">  </w:t>
      </w:r>
      <w:r>
        <w:rPr>
          <w:rFonts w:hint="eastAsia"/>
          <w:szCs w:val="21"/>
        </w:rPr>
        <w:t>学生社团名单以校团委社团联合会注册名单为准。</w:t>
      </w:r>
    </w:p>
    <w:p w:rsidR="00533FCA" w:rsidRDefault="00101765">
      <w:pPr>
        <w:snapToGrid w:val="0"/>
        <w:spacing w:line="360" w:lineRule="exact"/>
        <w:ind w:firstLineChars="200" w:firstLine="420"/>
        <w:rPr>
          <w:szCs w:val="21"/>
        </w:rPr>
      </w:pPr>
      <w:r>
        <w:rPr>
          <w:rFonts w:hint="eastAsia"/>
          <w:szCs w:val="21"/>
        </w:rPr>
        <w:t>第二十三条</w:t>
      </w:r>
      <w:r>
        <w:rPr>
          <w:rFonts w:hint="eastAsia"/>
          <w:szCs w:val="21"/>
        </w:rPr>
        <w:t xml:space="preserve">  </w:t>
      </w:r>
      <w:r>
        <w:rPr>
          <w:rFonts w:hint="eastAsia"/>
          <w:szCs w:val="21"/>
        </w:rPr>
        <w:t>根据上一学年度综合测评选出的“优秀三好学生”、“三好学生”、“优秀学生干部”和“先进班集体”不再另外予以加分。</w:t>
      </w:r>
    </w:p>
    <w:p w:rsidR="00533FCA" w:rsidRDefault="00101765">
      <w:pPr>
        <w:snapToGrid w:val="0"/>
        <w:spacing w:line="360" w:lineRule="exact"/>
        <w:ind w:firstLineChars="200" w:firstLine="420"/>
        <w:rPr>
          <w:szCs w:val="21"/>
        </w:rPr>
      </w:pPr>
      <w:r>
        <w:rPr>
          <w:rFonts w:hint="eastAsia"/>
          <w:szCs w:val="21"/>
        </w:rPr>
        <w:t>第二十四条</w:t>
      </w:r>
      <w:r>
        <w:rPr>
          <w:rFonts w:hint="eastAsia"/>
          <w:szCs w:val="21"/>
        </w:rPr>
        <w:t xml:space="preserve">  </w:t>
      </w:r>
      <w:r>
        <w:rPr>
          <w:rFonts w:hint="eastAsia"/>
          <w:szCs w:val="21"/>
        </w:rPr>
        <w:t>学术科技类竞赛项目以各学院综合测评工作通知公布项目为准进行加分。</w:t>
      </w:r>
    </w:p>
    <w:p w:rsidR="00533FCA" w:rsidRDefault="00101765">
      <w:pPr>
        <w:snapToGrid w:val="0"/>
        <w:spacing w:line="360" w:lineRule="exact"/>
        <w:ind w:firstLineChars="200" w:firstLine="420"/>
        <w:rPr>
          <w:ins w:id="120" w:author="Sky123.Org" w:date="2017-04-21T15:01:00Z"/>
          <w:szCs w:val="21"/>
        </w:rPr>
      </w:pPr>
      <w:r>
        <w:rPr>
          <w:rFonts w:hint="eastAsia"/>
          <w:szCs w:val="21"/>
        </w:rPr>
        <w:t>第二十五条</w:t>
      </w:r>
      <w:r>
        <w:rPr>
          <w:rFonts w:hint="eastAsia"/>
          <w:szCs w:val="21"/>
        </w:rPr>
        <w:t xml:space="preserve">  </w:t>
      </w:r>
      <w:r>
        <w:rPr>
          <w:szCs w:val="21"/>
        </w:rPr>
        <w:t>本办法自</w:t>
      </w:r>
      <w:r>
        <w:rPr>
          <w:szCs w:val="21"/>
        </w:rPr>
        <w:t>2016</w:t>
      </w:r>
      <w:r>
        <w:rPr>
          <w:szCs w:val="21"/>
        </w:rPr>
        <w:t>年</w:t>
      </w:r>
      <w:r>
        <w:rPr>
          <w:szCs w:val="21"/>
        </w:rPr>
        <w:t>10</w:t>
      </w:r>
      <w:r>
        <w:rPr>
          <w:szCs w:val="21"/>
        </w:rPr>
        <w:t>月施行，原制定的相关规定同时废止。其他有关文件规定与本办法不一致的，以本办法为准。</w:t>
      </w:r>
    </w:p>
    <w:p w:rsidR="00533FCA" w:rsidRDefault="00101765">
      <w:pPr>
        <w:snapToGrid w:val="0"/>
        <w:spacing w:line="360" w:lineRule="exact"/>
        <w:ind w:firstLineChars="200" w:firstLine="420"/>
        <w:rPr>
          <w:ins w:id="121" w:author="Sky123.Org" w:date="2017-04-21T14:59:00Z"/>
          <w:szCs w:val="21"/>
        </w:rPr>
      </w:pPr>
      <w:ins w:id="122" w:author="王颖馨" w:date="2017-04-27T17:50:00Z">
        <w:r>
          <w:rPr>
            <w:rFonts w:hint="eastAsia"/>
            <w:szCs w:val="21"/>
          </w:rPr>
          <w:t>附：计算机学院综合测评加分项目一览表</w:t>
        </w:r>
      </w:ins>
    </w:p>
    <w:p w:rsidR="00533FCA" w:rsidRDefault="00101765">
      <w:pPr>
        <w:widowControl/>
        <w:jc w:val="left"/>
        <w:rPr>
          <w:ins w:id="123" w:author="Sky123.Org" w:date="2017-04-21T14:59:00Z"/>
          <w:szCs w:val="21"/>
        </w:rPr>
      </w:pPr>
      <w:ins w:id="124" w:author="Sky123.Org" w:date="2017-04-21T14:59:00Z">
        <w:r>
          <w:rPr>
            <w:szCs w:val="21"/>
          </w:rPr>
          <w:br w:type="page"/>
        </w:r>
      </w:ins>
    </w:p>
    <w:p w:rsidR="00533FCA" w:rsidRDefault="00533FCA">
      <w:pPr>
        <w:snapToGrid w:val="0"/>
        <w:spacing w:line="360" w:lineRule="exact"/>
        <w:ind w:firstLineChars="200" w:firstLine="420"/>
        <w:rPr>
          <w:szCs w:val="21"/>
        </w:rPr>
      </w:pPr>
    </w:p>
    <w:p w:rsidR="00533FCA" w:rsidRDefault="00101765">
      <w:pPr>
        <w:snapToGrid w:val="0"/>
        <w:spacing w:line="360" w:lineRule="exact"/>
        <w:jc w:val="center"/>
        <w:outlineLvl w:val="0"/>
        <w:rPr>
          <w:rFonts w:eastAsia="方正大标宋简体"/>
          <w:sz w:val="32"/>
          <w:szCs w:val="32"/>
        </w:rPr>
      </w:pPr>
      <w:bookmarkStart w:id="125" w:name="_Toc424887636"/>
      <w:r>
        <w:rPr>
          <w:rFonts w:eastAsia="方正大标宋简体" w:hint="eastAsia"/>
          <w:sz w:val="32"/>
          <w:szCs w:val="32"/>
        </w:rPr>
        <w:t>五</w:t>
      </w:r>
      <w:proofErr w:type="gramStart"/>
      <w:r>
        <w:rPr>
          <w:rFonts w:eastAsia="方正大标宋简体" w:hint="eastAsia"/>
          <w:sz w:val="32"/>
          <w:szCs w:val="32"/>
        </w:rPr>
        <w:t>邑</w:t>
      </w:r>
      <w:proofErr w:type="gramEnd"/>
      <w:r>
        <w:rPr>
          <w:rFonts w:eastAsia="方正大标宋简体" w:hint="eastAsia"/>
          <w:sz w:val="32"/>
          <w:szCs w:val="32"/>
        </w:rPr>
        <w:t>大学</w:t>
      </w:r>
      <w:ins w:id="126" w:author="王颖馨" w:date="2017-04-27T17:50:00Z">
        <w:r>
          <w:rPr>
            <w:rFonts w:eastAsia="方正大标宋简体" w:hint="eastAsia"/>
            <w:sz w:val="32"/>
            <w:szCs w:val="32"/>
          </w:rPr>
          <w:t>计算机学院</w:t>
        </w:r>
      </w:ins>
      <w:r>
        <w:rPr>
          <w:rFonts w:eastAsia="方正大标宋简体" w:hint="eastAsia"/>
          <w:sz w:val="32"/>
          <w:szCs w:val="32"/>
        </w:rPr>
        <w:t>学生奖励规定</w:t>
      </w:r>
      <w:bookmarkEnd w:id="125"/>
    </w:p>
    <w:p w:rsidR="00533FCA" w:rsidRDefault="00533FCA">
      <w:pPr>
        <w:snapToGrid w:val="0"/>
        <w:spacing w:line="360" w:lineRule="exact"/>
        <w:jc w:val="center"/>
        <w:rPr>
          <w:rFonts w:eastAsia="方正楷体简体"/>
          <w:szCs w:val="21"/>
        </w:rPr>
      </w:pPr>
    </w:p>
    <w:p w:rsidR="00533FCA" w:rsidRDefault="00101765">
      <w:pPr>
        <w:snapToGrid w:val="0"/>
        <w:spacing w:line="360" w:lineRule="exact"/>
        <w:jc w:val="center"/>
        <w:rPr>
          <w:rFonts w:eastAsia="方正楷体简体"/>
          <w:szCs w:val="21"/>
        </w:rPr>
      </w:pPr>
      <w:r>
        <w:rPr>
          <w:rFonts w:eastAsia="方正楷体简体" w:hint="eastAsia"/>
          <w:szCs w:val="21"/>
        </w:rPr>
        <w:t>（五</w:t>
      </w:r>
      <w:proofErr w:type="gramStart"/>
      <w:r>
        <w:rPr>
          <w:rFonts w:eastAsia="方正楷体简体" w:hint="eastAsia"/>
          <w:szCs w:val="21"/>
        </w:rPr>
        <w:t>邑</w:t>
      </w:r>
      <w:proofErr w:type="gramEnd"/>
      <w:r>
        <w:rPr>
          <w:rFonts w:eastAsia="方正楷体简体" w:hint="eastAsia"/>
          <w:szCs w:val="21"/>
        </w:rPr>
        <w:t>大学，</w:t>
      </w:r>
      <w:r>
        <w:rPr>
          <w:rFonts w:eastAsia="方正楷体简体" w:hint="eastAsia"/>
          <w:szCs w:val="21"/>
        </w:rPr>
        <w:t>2015</w:t>
      </w:r>
      <w:r>
        <w:rPr>
          <w:rFonts w:eastAsia="方正楷体简体" w:hint="eastAsia"/>
          <w:szCs w:val="21"/>
        </w:rPr>
        <w:t>年</w:t>
      </w:r>
      <w:r>
        <w:rPr>
          <w:rFonts w:eastAsia="方正楷体简体"/>
          <w:szCs w:val="21"/>
        </w:rPr>
        <w:t>6</w:t>
      </w:r>
      <w:r>
        <w:rPr>
          <w:rFonts w:eastAsia="方正楷体简体" w:hint="eastAsia"/>
          <w:szCs w:val="21"/>
        </w:rPr>
        <w:t>月修订）</w:t>
      </w:r>
    </w:p>
    <w:p w:rsidR="00533FCA" w:rsidRDefault="00533FCA">
      <w:pPr>
        <w:snapToGrid w:val="0"/>
        <w:spacing w:line="360" w:lineRule="exact"/>
        <w:rPr>
          <w:szCs w:val="21"/>
        </w:rPr>
      </w:pPr>
    </w:p>
    <w:p w:rsidR="00533FCA" w:rsidRDefault="00101765">
      <w:pPr>
        <w:snapToGrid w:val="0"/>
        <w:spacing w:line="360" w:lineRule="exact"/>
        <w:jc w:val="center"/>
        <w:rPr>
          <w:rFonts w:eastAsia="方正黑体简体" w:cs="方正大标宋简体"/>
          <w:sz w:val="24"/>
        </w:rPr>
      </w:pPr>
      <w:r>
        <w:rPr>
          <w:rFonts w:eastAsia="方正黑体简体" w:hint="eastAsia"/>
          <w:sz w:val="24"/>
        </w:rPr>
        <w:t>第一章</w:t>
      </w:r>
      <w:r>
        <w:rPr>
          <w:rFonts w:eastAsia="方正黑体简体" w:hint="eastAsia"/>
          <w:sz w:val="24"/>
        </w:rPr>
        <w:t xml:space="preserve">  </w:t>
      </w:r>
      <w:r>
        <w:rPr>
          <w:rFonts w:eastAsia="方正黑体简体" w:cs="方正大标宋简体" w:hint="eastAsia"/>
          <w:sz w:val="24"/>
        </w:rPr>
        <w:t>总</w:t>
      </w:r>
      <w:r>
        <w:rPr>
          <w:rFonts w:eastAsia="方正黑体简体" w:cs="方正大标宋简体" w:hint="eastAsia"/>
          <w:sz w:val="24"/>
        </w:rPr>
        <w:t xml:space="preserve">  </w:t>
      </w:r>
      <w:r>
        <w:rPr>
          <w:rFonts w:eastAsia="方正黑体简体" w:cs="方正大标宋简体" w:hint="eastAsia"/>
          <w:sz w:val="24"/>
        </w:rPr>
        <w:t>则</w:t>
      </w:r>
    </w:p>
    <w:p w:rsidR="00533FCA" w:rsidRDefault="00533FCA">
      <w:pPr>
        <w:snapToGrid w:val="0"/>
        <w:spacing w:line="360" w:lineRule="exact"/>
        <w:ind w:firstLineChars="200" w:firstLine="420"/>
        <w:rPr>
          <w:szCs w:val="21"/>
        </w:rPr>
      </w:pPr>
    </w:p>
    <w:p w:rsidR="00533FCA" w:rsidRDefault="00101765">
      <w:pPr>
        <w:snapToGrid w:val="0"/>
        <w:spacing w:line="350" w:lineRule="exact"/>
        <w:ind w:firstLineChars="200" w:firstLine="420"/>
        <w:rPr>
          <w:szCs w:val="21"/>
        </w:rPr>
      </w:pPr>
      <w:r>
        <w:rPr>
          <w:rFonts w:hint="eastAsia"/>
          <w:szCs w:val="21"/>
        </w:rPr>
        <w:t>第一条</w:t>
      </w:r>
      <w:r>
        <w:rPr>
          <w:rFonts w:hint="eastAsia"/>
          <w:szCs w:val="21"/>
        </w:rPr>
        <w:t xml:space="preserve">  </w:t>
      </w:r>
      <w:r>
        <w:rPr>
          <w:rFonts w:hint="eastAsia"/>
          <w:szCs w:val="21"/>
        </w:rPr>
        <w:t>为全面贯彻党的教育方针，促进学生德、智、体全面发展，培养适应经济和社会发展需要的高素质应用型人才，鼓励学生刻苦学习、奋发向上、努力进取，成为有理想、有道德、有文化、有纪律的社会主义建设者和接班人，建设优良的校风、学风，根据《普通高等学校学生管理规定》，结合我校实际情况和华侨、港澳同胞捐赠奖励基金的情况，特制定本规定。</w:t>
      </w:r>
    </w:p>
    <w:p w:rsidR="00533FCA" w:rsidRDefault="00101765">
      <w:pPr>
        <w:snapToGrid w:val="0"/>
        <w:spacing w:line="350" w:lineRule="exact"/>
        <w:ind w:firstLineChars="200" w:firstLine="420"/>
        <w:rPr>
          <w:szCs w:val="21"/>
        </w:rPr>
      </w:pPr>
      <w:r>
        <w:rPr>
          <w:rFonts w:hint="eastAsia"/>
          <w:szCs w:val="21"/>
        </w:rPr>
        <w:t>第二条</w:t>
      </w:r>
      <w:r>
        <w:rPr>
          <w:rFonts w:hint="eastAsia"/>
          <w:szCs w:val="21"/>
        </w:rPr>
        <w:t xml:space="preserve">  </w:t>
      </w:r>
      <w:r>
        <w:rPr>
          <w:rFonts w:hint="eastAsia"/>
          <w:szCs w:val="21"/>
        </w:rPr>
        <w:t>本条例适用于在校接受普通高等教育的本科生和研究生。</w:t>
      </w:r>
    </w:p>
    <w:p w:rsidR="00533FCA" w:rsidRDefault="00101765">
      <w:pPr>
        <w:snapToGrid w:val="0"/>
        <w:spacing w:line="350" w:lineRule="exact"/>
        <w:ind w:firstLineChars="200" w:firstLine="420"/>
        <w:rPr>
          <w:szCs w:val="21"/>
        </w:rPr>
      </w:pPr>
      <w:r>
        <w:rPr>
          <w:rFonts w:hint="eastAsia"/>
          <w:szCs w:val="21"/>
        </w:rPr>
        <w:t>第三条</w:t>
      </w:r>
      <w:r>
        <w:rPr>
          <w:rFonts w:hint="eastAsia"/>
          <w:szCs w:val="21"/>
        </w:rPr>
        <w:t xml:space="preserve">  </w:t>
      </w:r>
      <w:r>
        <w:rPr>
          <w:rFonts w:hint="eastAsia"/>
          <w:szCs w:val="21"/>
        </w:rPr>
        <w:t>学校对学生的奖励坚持精神鼓励和物质奖励相结合，以精神鼓励为主。</w:t>
      </w:r>
    </w:p>
    <w:p w:rsidR="00533FCA" w:rsidRDefault="00101765">
      <w:pPr>
        <w:snapToGrid w:val="0"/>
        <w:spacing w:line="350" w:lineRule="exact"/>
        <w:ind w:firstLineChars="200" w:firstLine="420"/>
        <w:rPr>
          <w:szCs w:val="21"/>
        </w:rPr>
      </w:pPr>
      <w:r>
        <w:rPr>
          <w:rFonts w:hint="eastAsia"/>
          <w:szCs w:val="21"/>
        </w:rPr>
        <w:t>第四条</w:t>
      </w:r>
      <w:r>
        <w:rPr>
          <w:rFonts w:hint="eastAsia"/>
          <w:szCs w:val="21"/>
        </w:rPr>
        <w:t xml:space="preserve">  </w:t>
      </w:r>
      <w:r>
        <w:rPr>
          <w:rFonts w:hint="eastAsia"/>
          <w:szCs w:val="21"/>
        </w:rPr>
        <w:t>各项奖励的评选应坚持公平、公开、公正</w:t>
      </w:r>
      <w:r>
        <w:rPr>
          <w:rFonts w:hint="eastAsia"/>
          <w:szCs w:val="21"/>
        </w:rPr>
        <w:t>和实事求是的原则。</w:t>
      </w:r>
    </w:p>
    <w:p w:rsidR="00533FCA" w:rsidRDefault="00533FCA">
      <w:pPr>
        <w:snapToGrid w:val="0"/>
        <w:spacing w:line="360" w:lineRule="exact"/>
        <w:rPr>
          <w:rFonts w:cs="方正书宋简体"/>
          <w:szCs w:val="21"/>
        </w:rPr>
      </w:pPr>
    </w:p>
    <w:p w:rsidR="00533FCA" w:rsidRDefault="00101765">
      <w:pPr>
        <w:snapToGrid w:val="0"/>
        <w:spacing w:line="350" w:lineRule="exact"/>
        <w:jc w:val="center"/>
        <w:rPr>
          <w:rFonts w:eastAsia="方正黑体简体" w:cs="方正大标宋简体"/>
          <w:sz w:val="24"/>
        </w:rPr>
      </w:pPr>
      <w:r>
        <w:rPr>
          <w:rFonts w:eastAsia="方正黑体简体" w:cs="方正大标宋简体" w:hint="eastAsia"/>
          <w:sz w:val="24"/>
        </w:rPr>
        <w:t>第二章</w:t>
      </w:r>
      <w:r>
        <w:rPr>
          <w:rFonts w:eastAsia="方正黑体简体" w:cs="方正大标宋简体" w:hint="eastAsia"/>
          <w:sz w:val="24"/>
        </w:rPr>
        <w:t xml:space="preserve">  </w:t>
      </w:r>
      <w:r>
        <w:rPr>
          <w:rFonts w:eastAsia="方正黑体简体" w:cs="方正大标宋简体" w:hint="eastAsia"/>
          <w:sz w:val="24"/>
        </w:rPr>
        <w:t>评奖机构</w:t>
      </w:r>
    </w:p>
    <w:p w:rsidR="00533FCA" w:rsidRDefault="00533FCA">
      <w:pPr>
        <w:snapToGrid w:val="0"/>
        <w:spacing w:line="360" w:lineRule="exact"/>
        <w:ind w:firstLineChars="200" w:firstLine="422"/>
        <w:rPr>
          <w:rFonts w:cs="方正书宋简体"/>
          <w:b/>
          <w:szCs w:val="21"/>
        </w:rPr>
      </w:pPr>
    </w:p>
    <w:p w:rsidR="00533FCA" w:rsidRDefault="00101765">
      <w:pPr>
        <w:snapToGrid w:val="0"/>
        <w:spacing w:line="350" w:lineRule="exact"/>
        <w:ind w:firstLineChars="200" w:firstLine="420"/>
        <w:rPr>
          <w:rFonts w:cs="方正书宋简体"/>
          <w:szCs w:val="21"/>
        </w:rPr>
      </w:pPr>
      <w:r>
        <w:rPr>
          <w:rFonts w:cs="方正书宋简体" w:hint="eastAsia"/>
          <w:szCs w:val="21"/>
        </w:rPr>
        <w:t>第五条</w:t>
      </w:r>
      <w:r>
        <w:rPr>
          <w:rFonts w:cs="方正书宋简体" w:hint="eastAsia"/>
          <w:szCs w:val="21"/>
        </w:rPr>
        <w:t xml:space="preserve">  </w:t>
      </w:r>
      <w:r>
        <w:rPr>
          <w:rFonts w:cs="方正书宋简体" w:hint="eastAsia"/>
          <w:szCs w:val="21"/>
        </w:rPr>
        <w:t>五</w:t>
      </w:r>
      <w:proofErr w:type="gramStart"/>
      <w:r>
        <w:rPr>
          <w:rFonts w:cs="方正书宋简体" w:hint="eastAsia"/>
          <w:szCs w:val="21"/>
        </w:rPr>
        <w:t>邑</w:t>
      </w:r>
      <w:proofErr w:type="gramEnd"/>
      <w:r>
        <w:rPr>
          <w:rFonts w:cs="方正书宋简体" w:hint="eastAsia"/>
          <w:szCs w:val="21"/>
        </w:rPr>
        <w:t>大学学生处在主管学生工作的校领导的指导下，以及社会捐资机构的协助下，负责全校各类奖励项目的评审工作以及对学院评奖工作进行指导、监督和协调。</w:t>
      </w:r>
    </w:p>
    <w:p w:rsidR="00533FCA" w:rsidRDefault="00101765">
      <w:pPr>
        <w:snapToGrid w:val="0"/>
        <w:spacing w:line="350" w:lineRule="exact"/>
        <w:ind w:firstLineChars="200" w:firstLine="420"/>
        <w:rPr>
          <w:rFonts w:cs="方正书宋简体"/>
          <w:szCs w:val="21"/>
        </w:rPr>
      </w:pPr>
      <w:r>
        <w:rPr>
          <w:rFonts w:ascii="宋体" w:hAnsi="宋体" w:cs="宋体" w:hint="eastAsia"/>
          <w:szCs w:val="21"/>
        </w:rPr>
        <w:t>第六条</w:t>
      </w:r>
      <w:r>
        <w:rPr>
          <w:rFonts w:ascii="宋体" w:hAnsi="宋体" w:cs="宋体" w:hint="eastAsia"/>
          <w:szCs w:val="21"/>
        </w:rPr>
        <w:t xml:space="preserve">  </w:t>
      </w:r>
      <w:r>
        <w:rPr>
          <w:rFonts w:ascii="宋体" w:hAnsi="宋体" w:cs="宋体" w:hint="eastAsia"/>
          <w:szCs w:val="21"/>
        </w:rPr>
        <w:t>各学院设立学生综合测评工作小组，负责本院学生奖励评审工作。院学生综合测评工作小组成员应包括各院主管学生工作的党总支书记（副书记）、辅导员老师、班导师和学生代表。</w:t>
      </w:r>
    </w:p>
    <w:p w:rsidR="00533FCA" w:rsidRDefault="00533FCA">
      <w:pPr>
        <w:snapToGrid w:val="0"/>
        <w:spacing w:line="360" w:lineRule="exact"/>
        <w:ind w:firstLineChars="200" w:firstLine="420"/>
        <w:rPr>
          <w:rFonts w:cs="方正大标宋简体"/>
          <w:szCs w:val="21"/>
        </w:rPr>
      </w:pPr>
    </w:p>
    <w:p w:rsidR="00533FCA" w:rsidRDefault="00101765">
      <w:pPr>
        <w:snapToGrid w:val="0"/>
        <w:spacing w:line="350" w:lineRule="exact"/>
        <w:jc w:val="center"/>
        <w:rPr>
          <w:rFonts w:eastAsia="方正黑体简体" w:cs="方正大标宋简体"/>
          <w:sz w:val="24"/>
        </w:rPr>
      </w:pPr>
      <w:r>
        <w:rPr>
          <w:rFonts w:eastAsia="方正黑体简体" w:cs="方正大标宋简体" w:hint="eastAsia"/>
          <w:sz w:val="24"/>
        </w:rPr>
        <w:t>第三章</w:t>
      </w:r>
      <w:r>
        <w:rPr>
          <w:rFonts w:eastAsia="方正黑体简体" w:cs="方正大标宋简体" w:hint="eastAsia"/>
          <w:sz w:val="24"/>
        </w:rPr>
        <w:t xml:space="preserve">  </w:t>
      </w:r>
      <w:r>
        <w:rPr>
          <w:rFonts w:eastAsia="方正黑体简体" w:cs="方正大标宋简体" w:hint="eastAsia"/>
          <w:sz w:val="24"/>
        </w:rPr>
        <w:t>奖项的设置</w:t>
      </w:r>
    </w:p>
    <w:p w:rsidR="00533FCA" w:rsidRDefault="00533FCA">
      <w:pPr>
        <w:snapToGrid w:val="0"/>
        <w:spacing w:line="360" w:lineRule="exact"/>
        <w:ind w:firstLineChars="200" w:firstLine="422"/>
        <w:rPr>
          <w:rFonts w:cs="方正书宋简体"/>
          <w:b/>
          <w:szCs w:val="21"/>
        </w:rPr>
      </w:pPr>
    </w:p>
    <w:p w:rsidR="00533FCA" w:rsidRDefault="00101765">
      <w:pPr>
        <w:snapToGrid w:val="0"/>
        <w:spacing w:line="350" w:lineRule="exact"/>
        <w:ind w:firstLineChars="200" w:firstLine="420"/>
        <w:rPr>
          <w:rFonts w:cs="方正书宋简体"/>
          <w:szCs w:val="21"/>
        </w:rPr>
      </w:pPr>
      <w:r>
        <w:rPr>
          <w:rFonts w:cs="方正书宋简体" w:hint="eastAsia"/>
          <w:szCs w:val="21"/>
        </w:rPr>
        <w:t>第七条</w:t>
      </w:r>
      <w:r>
        <w:rPr>
          <w:rFonts w:cs="方正书宋简体" w:hint="eastAsia"/>
          <w:szCs w:val="21"/>
        </w:rPr>
        <w:t xml:space="preserve">  </w:t>
      </w:r>
      <w:r>
        <w:rPr>
          <w:rFonts w:cs="方正书宋简体" w:hint="eastAsia"/>
          <w:bCs/>
          <w:szCs w:val="21"/>
        </w:rPr>
        <w:t>奖励项目的设置</w:t>
      </w:r>
    </w:p>
    <w:p w:rsidR="00533FCA" w:rsidRDefault="00101765">
      <w:pPr>
        <w:snapToGrid w:val="0"/>
        <w:spacing w:line="350" w:lineRule="exact"/>
        <w:ind w:firstLineChars="200" w:firstLine="420"/>
        <w:rPr>
          <w:rFonts w:cs="方正书宋简体"/>
          <w:szCs w:val="21"/>
        </w:rPr>
      </w:pPr>
      <w:r>
        <w:rPr>
          <w:rFonts w:cs="方正书宋简体" w:hint="eastAsia"/>
          <w:szCs w:val="21"/>
        </w:rPr>
        <w:t>（一）国家（政府）设立的奖励项目</w:t>
      </w:r>
    </w:p>
    <w:p w:rsidR="00533FCA" w:rsidRDefault="00101765">
      <w:pPr>
        <w:snapToGrid w:val="0"/>
        <w:spacing w:line="350" w:lineRule="exact"/>
        <w:ind w:firstLineChars="200" w:firstLine="420"/>
        <w:jc w:val="left"/>
        <w:rPr>
          <w:rFonts w:cs="方正书宋简体"/>
          <w:szCs w:val="21"/>
        </w:rPr>
      </w:pPr>
      <w:r>
        <w:rPr>
          <w:rFonts w:cs="方正书宋简体" w:hint="eastAsia"/>
          <w:szCs w:val="21"/>
        </w:rPr>
        <w:t xml:space="preserve">1. </w:t>
      </w:r>
      <w:r>
        <w:rPr>
          <w:rFonts w:cs="方正书宋简体" w:hint="eastAsia"/>
          <w:szCs w:val="21"/>
        </w:rPr>
        <w:t>国家奖学金</w:t>
      </w:r>
    </w:p>
    <w:p w:rsidR="00533FCA" w:rsidRDefault="00101765">
      <w:pPr>
        <w:snapToGrid w:val="0"/>
        <w:spacing w:line="350" w:lineRule="exact"/>
        <w:ind w:firstLineChars="200" w:firstLine="420"/>
        <w:jc w:val="left"/>
        <w:rPr>
          <w:rFonts w:cs="方正书宋简体"/>
          <w:szCs w:val="21"/>
        </w:rPr>
      </w:pPr>
      <w:r>
        <w:rPr>
          <w:rFonts w:cs="方正书宋简体" w:hint="eastAsia"/>
          <w:szCs w:val="21"/>
        </w:rPr>
        <w:t xml:space="preserve">2. </w:t>
      </w:r>
      <w:r>
        <w:rPr>
          <w:rFonts w:cs="方正书宋简体" w:hint="eastAsia"/>
          <w:szCs w:val="21"/>
        </w:rPr>
        <w:t>国家励志奖学金</w:t>
      </w:r>
    </w:p>
    <w:p w:rsidR="00533FCA" w:rsidRDefault="00101765">
      <w:pPr>
        <w:snapToGrid w:val="0"/>
        <w:spacing w:line="350" w:lineRule="exact"/>
        <w:ind w:firstLineChars="200" w:firstLine="420"/>
        <w:jc w:val="left"/>
        <w:rPr>
          <w:rFonts w:cs="方正书宋简体"/>
          <w:szCs w:val="21"/>
        </w:rPr>
      </w:pPr>
      <w:r>
        <w:rPr>
          <w:rFonts w:cs="方正书宋简体" w:hint="eastAsia"/>
          <w:szCs w:val="21"/>
        </w:rPr>
        <w:t xml:space="preserve">3. </w:t>
      </w:r>
      <w:r>
        <w:rPr>
          <w:rFonts w:cs="方正书宋简体" w:hint="eastAsia"/>
          <w:szCs w:val="21"/>
        </w:rPr>
        <w:t>台湾、港澳及华侨学生奖学金</w:t>
      </w:r>
    </w:p>
    <w:p w:rsidR="00533FCA" w:rsidRDefault="00101765">
      <w:pPr>
        <w:snapToGrid w:val="0"/>
        <w:spacing w:line="350" w:lineRule="exact"/>
        <w:ind w:firstLineChars="200" w:firstLine="420"/>
        <w:rPr>
          <w:rFonts w:cs="方正书宋简体"/>
          <w:szCs w:val="21"/>
        </w:rPr>
      </w:pPr>
      <w:r>
        <w:rPr>
          <w:rFonts w:cs="方正书宋简体" w:hint="eastAsia"/>
          <w:szCs w:val="21"/>
        </w:rPr>
        <w:t>（二）学校设立的奖励项目</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优秀学生奖学金（一、二、三等奖学金）</w:t>
      </w:r>
    </w:p>
    <w:p w:rsidR="00533FCA" w:rsidRDefault="00101765">
      <w:pPr>
        <w:snapToGrid w:val="0"/>
        <w:spacing w:line="350" w:lineRule="exact"/>
        <w:ind w:firstLineChars="200" w:firstLine="420"/>
        <w:rPr>
          <w:rFonts w:cs="方正书宋简体"/>
          <w:szCs w:val="21"/>
        </w:rPr>
      </w:pPr>
      <w:r>
        <w:rPr>
          <w:rFonts w:cs="方正书宋简体"/>
          <w:szCs w:val="21"/>
        </w:rPr>
        <w:t>2</w:t>
      </w:r>
      <w:r>
        <w:rPr>
          <w:rFonts w:cs="方正书宋简体" w:hint="eastAsia"/>
          <w:szCs w:val="21"/>
        </w:rPr>
        <w:t xml:space="preserve">. </w:t>
      </w:r>
      <w:r>
        <w:rPr>
          <w:rFonts w:cs="方正书宋简体" w:hint="eastAsia"/>
          <w:szCs w:val="21"/>
        </w:rPr>
        <w:t>优秀学生干部奖</w:t>
      </w:r>
    </w:p>
    <w:p w:rsidR="00533FCA" w:rsidRDefault="00101765">
      <w:pPr>
        <w:snapToGrid w:val="0"/>
        <w:spacing w:line="350" w:lineRule="exact"/>
        <w:ind w:firstLineChars="200" w:firstLine="420"/>
        <w:rPr>
          <w:rFonts w:cs="方正书宋简体"/>
          <w:szCs w:val="21"/>
        </w:rPr>
      </w:pPr>
      <w:r>
        <w:rPr>
          <w:rFonts w:cs="方正书宋简体"/>
          <w:szCs w:val="21"/>
        </w:rPr>
        <w:t>3</w:t>
      </w:r>
      <w:r>
        <w:rPr>
          <w:rFonts w:cs="方正书宋简体" w:hint="eastAsia"/>
          <w:szCs w:val="21"/>
        </w:rPr>
        <w:t xml:space="preserve">. </w:t>
      </w:r>
      <w:r>
        <w:rPr>
          <w:rFonts w:cs="方正书宋简体" w:hint="eastAsia"/>
          <w:szCs w:val="21"/>
        </w:rPr>
        <w:t>优秀毕业生奖</w:t>
      </w:r>
    </w:p>
    <w:p w:rsidR="00533FCA" w:rsidRDefault="00101765">
      <w:pPr>
        <w:snapToGrid w:val="0"/>
        <w:spacing w:line="350" w:lineRule="exact"/>
        <w:ind w:firstLineChars="200" w:firstLine="420"/>
        <w:rPr>
          <w:rFonts w:cs="方正书宋简体"/>
          <w:szCs w:val="21"/>
        </w:rPr>
      </w:pPr>
      <w:r>
        <w:rPr>
          <w:rFonts w:cs="方正书宋简体"/>
          <w:szCs w:val="21"/>
        </w:rPr>
        <w:t>4</w:t>
      </w:r>
      <w:r>
        <w:rPr>
          <w:rFonts w:cs="方正书宋简体" w:hint="eastAsia"/>
          <w:szCs w:val="21"/>
        </w:rPr>
        <w:t xml:space="preserve">. </w:t>
      </w:r>
      <w:r>
        <w:rPr>
          <w:rFonts w:cs="方正书宋简体" w:hint="eastAsia"/>
          <w:szCs w:val="21"/>
        </w:rPr>
        <w:t>大叶大学暑期学生研修班</w:t>
      </w:r>
    </w:p>
    <w:p w:rsidR="00533FCA" w:rsidRDefault="00101765">
      <w:pPr>
        <w:snapToGrid w:val="0"/>
        <w:spacing w:line="350" w:lineRule="exact"/>
        <w:ind w:firstLineChars="200" w:firstLine="420"/>
        <w:rPr>
          <w:rFonts w:cs="方正书宋简体"/>
          <w:szCs w:val="21"/>
        </w:rPr>
      </w:pPr>
      <w:r>
        <w:rPr>
          <w:rFonts w:cs="方正书宋简体" w:hint="eastAsia"/>
          <w:szCs w:val="21"/>
        </w:rPr>
        <w:t>（三）社会机构捐赠设立的奖励项目</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伍舜德精神奖学金</w:t>
      </w:r>
    </w:p>
    <w:p w:rsidR="00533FCA" w:rsidRDefault="00101765">
      <w:pPr>
        <w:snapToGrid w:val="0"/>
        <w:spacing w:line="350" w:lineRule="exact"/>
        <w:ind w:firstLineChars="200" w:firstLine="420"/>
        <w:rPr>
          <w:rFonts w:cs="方正书宋简体"/>
          <w:szCs w:val="21"/>
        </w:rPr>
      </w:pPr>
      <w:r>
        <w:rPr>
          <w:rFonts w:cs="方正书宋简体"/>
          <w:szCs w:val="21"/>
        </w:rPr>
        <w:t>2</w:t>
      </w:r>
      <w:r>
        <w:rPr>
          <w:rFonts w:cs="方正书宋简体" w:hint="eastAsia"/>
          <w:szCs w:val="21"/>
        </w:rPr>
        <w:t xml:space="preserve">. </w:t>
      </w:r>
      <w:r>
        <w:rPr>
          <w:rFonts w:cs="方正书宋简体" w:hint="eastAsia"/>
          <w:szCs w:val="21"/>
        </w:rPr>
        <w:t>黄炳礼奖学金</w:t>
      </w:r>
    </w:p>
    <w:p w:rsidR="00533FCA" w:rsidRDefault="00101765">
      <w:pPr>
        <w:snapToGrid w:val="0"/>
        <w:spacing w:line="350" w:lineRule="exact"/>
        <w:ind w:firstLineChars="200" w:firstLine="420"/>
        <w:rPr>
          <w:rFonts w:cs="方正书宋简体"/>
          <w:szCs w:val="21"/>
        </w:rPr>
      </w:pPr>
      <w:r>
        <w:rPr>
          <w:rFonts w:cs="方正书宋简体"/>
          <w:szCs w:val="21"/>
        </w:rPr>
        <w:lastRenderedPageBreak/>
        <w:t>3</w:t>
      </w:r>
      <w:r>
        <w:rPr>
          <w:rFonts w:cs="方正书宋简体" w:hint="eastAsia"/>
          <w:szCs w:val="21"/>
        </w:rPr>
        <w:t xml:space="preserve">. </w:t>
      </w:r>
      <w:proofErr w:type="gramStart"/>
      <w:r>
        <w:rPr>
          <w:rFonts w:cs="方正书宋简体" w:hint="eastAsia"/>
          <w:szCs w:val="21"/>
        </w:rPr>
        <w:t>史带奖学金</w:t>
      </w:r>
      <w:proofErr w:type="gramEnd"/>
    </w:p>
    <w:p w:rsidR="00533FCA" w:rsidRDefault="00101765">
      <w:pPr>
        <w:snapToGrid w:val="0"/>
        <w:spacing w:line="350" w:lineRule="exact"/>
        <w:ind w:firstLineChars="200" w:firstLine="420"/>
        <w:rPr>
          <w:rFonts w:cs="方正书宋简体"/>
          <w:szCs w:val="21"/>
        </w:rPr>
      </w:pPr>
      <w:r>
        <w:rPr>
          <w:rFonts w:cs="方正书宋简体"/>
          <w:szCs w:val="21"/>
        </w:rPr>
        <w:t>4</w:t>
      </w:r>
      <w:r>
        <w:rPr>
          <w:rFonts w:cs="方正书宋简体" w:hint="eastAsia"/>
          <w:szCs w:val="21"/>
        </w:rPr>
        <w:t xml:space="preserve">. </w:t>
      </w:r>
      <w:r>
        <w:rPr>
          <w:rFonts w:cs="方正书宋简体" w:hint="eastAsia"/>
          <w:szCs w:val="21"/>
        </w:rPr>
        <w:t>叶家康奖学金</w:t>
      </w:r>
    </w:p>
    <w:p w:rsidR="00533FCA" w:rsidRDefault="00101765">
      <w:pPr>
        <w:snapToGrid w:val="0"/>
        <w:spacing w:line="350" w:lineRule="exact"/>
        <w:ind w:firstLineChars="200" w:firstLine="420"/>
        <w:rPr>
          <w:rFonts w:cs="方正书宋简体"/>
          <w:szCs w:val="21"/>
        </w:rPr>
      </w:pPr>
      <w:r>
        <w:rPr>
          <w:rFonts w:cs="方正书宋简体"/>
          <w:szCs w:val="21"/>
        </w:rPr>
        <w:t>5</w:t>
      </w:r>
      <w:r>
        <w:rPr>
          <w:rFonts w:cs="方正书宋简体" w:hint="eastAsia"/>
          <w:szCs w:val="21"/>
        </w:rPr>
        <w:t xml:space="preserve">. </w:t>
      </w:r>
      <w:r>
        <w:rPr>
          <w:rFonts w:cs="方正书宋简体" w:hint="eastAsia"/>
          <w:szCs w:val="21"/>
        </w:rPr>
        <w:t>联通</w:t>
      </w:r>
      <w:r>
        <w:rPr>
          <w:rFonts w:cs="方正书宋简体"/>
          <w:szCs w:val="21"/>
        </w:rPr>
        <w:t>科技奖学金</w:t>
      </w:r>
    </w:p>
    <w:p w:rsidR="00533FCA" w:rsidRDefault="00101765">
      <w:pPr>
        <w:snapToGrid w:val="0"/>
        <w:spacing w:line="350" w:lineRule="exact"/>
        <w:ind w:firstLineChars="200" w:firstLine="420"/>
        <w:rPr>
          <w:rFonts w:cs="方正书宋简体"/>
          <w:szCs w:val="21"/>
        </w:rPr>
      </w:pPr>
      <w:r>
        <w:rPr>
          <w:rFonts w:cs="方正书宋简体"/>
          <w:szCs w:val="21"/>
        </w:rPr>
        <w:t>6</w:t>
      </w:r>
      <w:r>
        <w:rPr>
          <w:rFonts w:cs="方正书宋简体" w:hint="eastAsia"/>
          <w:szCs w:val="21"/>
        </w:rPr>
        <w:t xml:space="preserve">. </w:t>
      </w:r>
      <w:r>
        <w:rPr>
          <w:rFonts w:cs="方正书宋简体" w:hint="eastAsia"/>
          <w:szCs w:val="21"/>
        </w:rPr>
        <w:t>五</w:t>
      </w:r>
      <w:proofErr w:type="gramStart"/>
      <w:r>
        <w:rPr>
          <w:rFonts w:cs="方正书宋简体" w:hint="eastAsia"/>
          <w:szCs w:val="21"/>
        </w:rPr>
        <w:t>邑</w:t>
      </w:r>
      <w:proofErr w:type="gramEnd"/>
      <w:r>
        <w:rPr>
          <w:rFonts w:cs="方正书宋简体" w:hint="eastAsia"/>
          <w:szCs w:val="21"/>
        </w:rPr>
        <w:t>慈善贫困生奖学金</w:t>
      </w:r>
      <w:r>
        <w:rPr>
          <w:rFonts w:cs="方正书宋简体" w:hint="eastAsia"/>
          <w:szCs w:val="21"/>
        </w:rPr>
        <w:t>*</w:t>
      </w:r>
    </w:p>
    <w:p w:rsidR="00533FCA" w:rsidRDefault="00101765">
      <w:pPr>
        <w:snapToGrid w:val="0"/>
        <w:spacing w:line="350" w:lineRule="exact"/>
        <w:ind w:firstLineChars="200" w:firstLine="420"/>
        <w:rPr>
          <w:rFonts w:cs="方正书宋简体"/>
          <w:szCs w:val="21"/>
        </w:rPr>
      </w:pPr>
      <w:r>
        <w:rPr>
          <w:rFonts w:cs="方正书宋简体"/>
          <w:szCs w:val="21"/>
        </w:rPr>
        <w:t>7</w:t>
      </w:r>
      <w:r>
        <w:rPr>
          <w:rFonts w:cs="方正书宋简体" w:hint="eastAsia"/>
          <w:szCs w:val="21"/>
        </w:rPr>
        <w:t>.</w:t>
      </w:r>
      <w:r>
        <w:rPr>
          <w:rFonts w:cs="方正书宋简体"/>
          <w:szCs w:val="21"/>
        </w:rPr>
        <w:t xml:space="preserve"> </w:t>
      </w:r>
      <w:r>
        <w:rPr>
          <w:rFonts w:cs="方正书宋简体" w:hint="eastAsia"/>
          <w:szCs w:val="21"/>
        </w:rPr>
        <w:t>江门市昌兴关爱基金奖学金</w:t>
      </w:r>
      <w:r>
        <w:rPr>
          <w:rFonts w:cs="方正书宋简体" w:hint="eastAsia"/>
          <w:szCs w:val="21"/>
        </w:rPr>
        <w:t>*</w:t>
      </w:r>
    </w:p>
    <w:p w:rsidR="00533FCA" w:rsidRDefault="00101765">
      <w:pPr>
        <w:snapToGrid w:val="0"/>
        <w:spacing w:line="350" w:lineRule="exact"/>
        <w:ind w:firstLineChars="200" w:firstLine="420"/>
        <w:rPr>
          <w:rFonts w:cs="方正书宋简体"/>
          <w:szCs w:val="21"/>
        </w:rPr>
      </w:pPr>
      <w:r>
        <w:rPr>
          <w:rFonts w:cs="方正书宋简体"/>
          <w:szCs w:val="21"/>
        </w:rPr>
        <w:t>8</w:t>
      </w:r>
      <w:r>
        <w:rPr>
          <w:rFonts w:cs="方正书宋简体" w:hint="eastAsia"/>
          <w:szCs w:val="21"/>
        </w:rPr>
        <w:t xml:space="preserve">. </w:t>
      </w:r>
      <w:r>
        <w:rPr>
          <w:rFonts w:cs="方正书宋简体" w:hint="eastAsia"/>
          <w:szCs w:val="21"/>
        </w:rPr>
        <w:t>安徽商会奖学金</w:t>
      </w:r>
    </w:p>
    <w:p w:rsidR="00533FCA" w:rsidRDefault="00101765">
      <w:pPr>
        <w:snapToGrid w:val="0"/>
        <w:spacing w:line="350" w:lineRule="exact"/>
        <w:ind w:firstLineChars="200" w:firstLine="420"/>
        <w:rPr>
          <w:rFonts w:cs="宋体"/>
          <w:kern w:val="0"/>
          <w:szCs w:val="21"/>
        </w:rPr>
      </w:pPr>
      <w:r>
        <w:rPr>
          <w:rFonts w:cs="方正书宋简体"/>
          <w:szCs w:val="21"/>
        </w:rPr>
        <w:t>9</w:t>
      </w:r>
      <w:r>
        <w:rPr>
          <w:rFonts w:cs="方正书宋简体" w:hint="eastAsia"/>
          <w:szCs w:val="21"/>
        </w:rPr>
        <w:t xml:space="preserve">. </w:t>
      </w:r>
      <w:proofErr w:type="gramStart"/>
      <w:r>
        <w:rPr>
          <w:rFonts w:cs="宋体"/>
          <w:kern w:val="0"/>
          <w:szCs w:val="21"/>
        </w:rPr>
        <w:t>泓善慈善</w:t>
      </w:r>
      <w:proofErr w:type="gramEnd"/>
      <w:r>
        <w:rPr>
          <w:rFonts w:cs="宋体" w:hint="eastAsia"/>
          <w:kern w:val="0"/>
          <w:szCs w:val="21"/>
        </w:rPr>
        <w:t>基金会奖学金</w:t>
      </w:r>
    </w:p>
    <w:p w:rsidR="00533FCA" w:rsidRDefault="00101765">
      <w:pPr>
        <w:snapToGrid w:val="0"/>
        <w:spacing w:line="350" w:lineRule="exact"/>
        <w:ind w:firstLineChars="200" w:firstLine="420"/>
        <w:rPr>
          <w:rFonts w:cs="方正书宋简体"/>
          <w:szCs w:val="21"/>
        </w:rPr>
      </w:pPr>
      <w:r>
        <w:rPr>
          <w:rFonts w:cs="宋体"/>
          <w:kern w:val="0"/>
          <w:szCs w:val="21"/>
        </w:rPr>
        <w:t>10</w:t>
      </w:r>
      <w:r>
        <w:rPr>
          <w:rFonts w:cs="宋体" w:hint="eastAsia"/>
          <w:kern w:val="0"/>
          <w:szCs w:val="21"/>
        </w:rPr>
        <w:t>.</w:t>
      </w:r>
      <w:r>
        <w:rPr>
          <w:rFonts w:cs="方正书宋简体" w:hint="eastAsia"/>
          <w:szCs w:val="21"/>
        </w:rPr>
        <w:t xml:space="preserve"> </w:t>
      </w:r>
      <w:r>
        <w:rPr>
          <w:rFonts w:cs="方正书宋简体" w:hint="eastAsia"/>
          <w:szCs w:val="21"/>
        </w:rPr>
        <w:t>广发“诚信·自强”奖学金</w:t>
      </w:r>
      <w:r>
        <w:rPr>
          <w:rFonts w:cs="方正书宋简体" w:hint="eastAsia"/>
          <w:szCs w:val="21"/>
        </w:rPr>
        <w:t>*</w:t>
      </w:r>
    </w:p>
    <w:p w:rsidR="00533FCA" w:rsidRDefault="00101765">
      <w:pPr>
        <w:snapToGrid w:val="0"/>
        <w:spacing w:line="350" w:lineRule="exact"/>
        <w:ind w:firstLineChars="200" w:firstLine="420"/>
        <w:rPr>
          <w:rFonts w:cs="方正书宋简体"/>
          <w:szCs w:val="21"/>
        </w:rPr>
      </w:pPr>
      <w:r>
        <w:rPr>
          <w:rFonts w:cs="方正书宋简体"/>
          <w:szCs w:val="21"/>
        </w:rPr>
        <w:t xml:space="preserve">11. </w:t>
      </w:r>
      <w:proofErr w:type="gramStart"/>
      <w:r>
        <w:rPr>
          <w:rFonts w:cs="方正书宋简体" w:hint="eastAsia"/>
          <w:szCs w:val="21"/>
        </w:rPr>
        <w:t>陈</w:t>
      </w:r>
      <w:r>
        <w:rPr>
          <w:rFonts w:cs="方正书宋简体"/>
          <w:szCs w:val="21"/>
        </w:rPr>
        <w:t>维湘奖学金</w:t>
      </w:r>
      <w:proofErr w:type="gramEnd"/>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12. </w:t>
      </w:r>
      <w:proofErr w:type="gramStart"/>
      <w:r>
        <w:rPr>
          <w:rFonts w:cs="方正书宋简体" w:hint="eastAsia"/>
          <w:szCs w:val="21"/>
        </w:rPr>
        <w:t>伍</w:t>
      </w:r>
      <w:r>
        <w:rPr>
          <w:rFonts w:cs="方正书宋简体"/>
          <w:szCs w:val="21"/>
        </w:rPr>
        <w:t>忠奖学金</w:t>
      </w:r>
      <w:proofErr w:type="gramEnd"/>
    </w:p>
    <w:p w:rsidR="00533FCA" w:rsidRDefault="00101765">
      <w:pPr>
        <w:snapToGrid w:val="0"/>
        <w:spacing w:line="350" w:lineRule="exact"/>
        <w:ind w:firstLineChars="200" w:firstLine="420"/>
        <w:rPr>
          <w:rFonts w:cs="宋体"/>
          <w:kern w:val="0"/>
          <w:szCs w:val="21"/>
        </w:rPr>
      </w:pPr>
      <w:r>
        <w:rPr>
          <w:rFonts w:cs="方正书宋简体" w:hint="eastAsia"/>
          <w:szCs w:val="21"/>
        </w:rPr>
        <w:t xml:space="preserve">13. </w:t>
      </w:r>
      <w:proofErr w:type="gramStart"/>
      <w:r>
        <w:rPr>
          <w:rFonts w:cs="方正书宋简体" w:hint="eastAsia"/>
          <w:szCs w:val="21"/>
        </w:rPr>
        <w:t>吴</w:t>
      </w:r>
      <w:r>
        <w:rPr>
          <w:rFonts w:cs="方正书宋简体"/>
          <w:szCs w:val="21"/>
        </w:rPr>
        <w:t>荣治奖学金</w:t>
      </w:r>
      <w:proofErr w:type="gramEnd"/>
    </w:p>
    <w:p w:rsidR="00533FCA" w:rsidRDefault="00101765">
      <w:pPr>
        <w:snapToGrid w:val="0"/>
        <w:spacing w:line="350" w:lineRule="exact"/>
        <w:ind w:firstLineChars="200" w:firstLine="420"/>
        <w:rPr>
          <w:rFonts w:cs="方正书宋简体"/>
          <w:szCs w:val="21"/>
        </w:rPr>
      </w:pPr>
      <w:r>
        <w:rPr>
          <w:rFonts w:cs="宋体" w:hint="eastAsia"/>
          <w:kern w:val="0"/>
          <w:szCs w:val="21"/>
        </w:rPr>
        <w:t>注</w:t>
      </w:r>
      <w:r>
        <w:rPr>
          <w:rFonts w:cs="宋体" w:hint="eastAsia"/>
          <w:kern w:val="0"/>
          <w:szCs w:val="21"/>
        </w:rPr>
        <w:t xml:space="preserve">: </w:t>
      </w:r>
      <w:r>
        <w:rPr>
          <w:rFonts w:cs="宋体" w:hint="eastAsia"/>
          <w:kern w:val="0"/>
          <w:szCs w:val="21"/>
        </w:rPr>
        <w:t>标“</w:t>
      </w:r>
      <w:r>
        <w:rPr>
          <w:rFonts w:cs="方正书宋简体" w:hint="eastAsia"/>
          <w:szCs w:val="21"/>
        </w:rPr>
        <w:t>*</w:t>
      </w:r>
      <w:r>
        <w:rPr>
          <w:rFonts w:cs="宋体" w:hint="eastAsia"/>
          <w:kern w:val="0"/>
          <w:szCs w:val="21"/>
        </w:rPr>
        <w:t>”需要资助者确认是否奖励</w:t>
      </w:r>
    </w:p>
    <w:p w:rsidR="00533FCA" w:rsidRDefault="00101765">
      <w:pPr>
        <w:snapToGrid w:val="0"/>
        <w:spacing w:line="350" w:lineRule="exact"/>
        <w:ind w:firstLineChars="200" w:firstLine="420"/>
        <w:rPr>
          <w:rFonts w:cs="方正书宋简体"/>
          <w:bCs/>
          <w:spacing w:val="-2"/>
          <w:szCs w:val="21"/>
        </w:rPr>
      </w:pPr>
      <w:r>
        <w:rPr>
          <w:rFonts w:cs="方正书宋简体" w:hint="eastAsia"/>
          <w:szCs w:val="21"/>
        </w:rPr>
        <w:t>第八条</w:t>
      </w:r>
      <w:r>
        <w:rPr>
          <w:rFonts w:cs="方正书宋简体" w:hint="eastAsia"/>
          <w:szCs w:val="21"/>
        </w:rPr>
        <w:t xml:space="preserve"> </w:t>
      </w:r>
      <w:r>
        <w:rPr>
          <w:rFonts w:cs="方正书宋简体" w:hint="eastAsia"/>
          <w:bCs/>
          <w:szCs w:val="21"/>
        </w:rPr>
        <w:t xml:space="preserve"> </w:t>
      </w:r>
      <w:r>
        <w:rPr>
          <w:rFonts w:cs="方正书宋简体" w:hint="eastAsia"/>
          <w:bCs/>
          <w:spacing w:val="-2"/>
          <w:szCs w:val="21"/>
        </w:rPr>
        <w:t>学校对获得奖励的集体和个人采用以下方式给予表彰：</w:t>
      </w:r>
    </w:p>
    <w:p w:rsidR="00533FCA" w:rsidRDefault="00101765">
      <w:pPr>
        <w:tabs>
          <w:tab w:val="left" w:pos="840"/>
        </w:tabs>
        <w:snapToGrid w:val="0"/>
        <w:spacing w:line="350" w:lineRule="exact"/>
        <w:ind w:firstLineChars="200" w:firstLine="420"/>
        <w:rPr>
          <w:rFonts w:cs="方正书宋简体"/>
          <w:szCs w:val="21"/>
        </w:rPr>
      </w:pPr>
      <w:r>
        <w:rPr>
          <w:rFonts w:cs="方正书宋简体" w:hint="eastAsia"/>
          <w:szCs w:val="21"/>
        </w:rPr>
        <w:t>（一）授予荣誉称号</w:t>
      </w:r>
    </w:p>
    <w:p w:rsidR="00533FCA" w:rsidRDefault="00101765">
      <w:pPr>
        <w:tabs>
          <w:tab w:val="left" w:pos="840"/>
        </w:tabs>
        <w:snapToGrid w:val="0"/>
        <w:spacing w:line="350" w:lineRule="exact"/>
        <w:ind w:firstLineChars="200" w:firstLine="420"/>
        <w:rPr>
          <w:rFonts w:cs="方正书宋简体"/>
          <w:szCs w:val="21"/>
        </w:rPr>
      </w:pPr>
      <w:r>
        <w:rPr>
          <w:rFonts w:cs="方正书宋简体" w:hint="eastAsia"/>
          <w:szCs w:val="21"/>
        </w:rPr>
        <w:t>（二）通报表扬</w:t>
      </w:r>
    </w:p>
    <w:p w:rsidR="00533FCA" w:rsidRDefault="00101765">
      <w:pPr>
        <w:tabs>
          <w:tab w:val="left" w:pos="840"/>
        </w:tabs>
        <w:snapToGrid w:val="0"/>
        <w:spacing w:line="350" w:lineRule="exact"/>
        <w:ind w:firstLineChars="200" w:firstLine="420"/>
        <w:rPr>
          <w:rFonts w:cs="方正书宋简体"/>
          <w:szCs w:val="21"/>
        </w:rPr>
      </w:pPr>
      <w:r>
        <w:rPr>
          <w:rFonts w:cs="方正书宋简体" w:hint="eastAsia"/>
          <w:szCs w:val="21"/>
        </w:rPr>
        <w:t>（三）颁发奖状、证书或锦旗</w:t>
      </w:r>
    </w:p>
    <w:p w:rsidR="00533FCA" w:rsidRDefault="00101765">
      <w:pPr>
        <w:tabs>
          <w:tab w:val="left" w:pos="840"/>
        </w:tabs>
        <w:snapToGrid w:val="0"/>
        <w:spacing w:line="350" w:lineRule="exact"/>
        <w:ind w:firstLineChars="200" w:firstLine="420"/>
        <w:rPr>
          <w:rFonts w:cs="方正书宋简体"/>
          <w:szCs w:val="21"/>
        </w:rPr>
      </w:pPr>
      <w:r>
        <w:rPr>
          <w:rFonts w:cs="方正书宋简体" w:hint="eastAsia"/>
          <w:szCs w:val="21"/>
        </w:rPr>
        <w:t>（四）颁发奖金或奖品</w:t>
      </w:r>
    </w:p>
    <w:p w:rsidR="00533FCA" w:rsidRDefault="00101765">
      <w:pPr>
        <w:snapToGrid w:val="0"/>
        <w:spacing w:line="350" w:lineRule="exact"/>
        <w:ind w:firstLineChars="200" w:firstLine="420"/>
        <w:rPr>
          <w:rFonts w:cs="方正书宋简体"/>
          <w:szCs w:val="21"/>
        </w:rPr>
      </w:pPr>
      <w:r>
        <w:rPr>
          <w:rFonts w:cs="方正书宋简体" w:hint="eastAsia"/>
          <w:bCs/>
          <w:szCs w:val="21"/>
        </w:rPr>
        <w:t>第九条</w:t>
      </w:r>
      <w:r>
        <w:rPr>
          <w:rFonts w:cs="方正书宋简体" w:hint="eastAsia"/>
          <w:szCs w:val="21"/>
        </w:rPr>
        <w:t xml:space="preserve">  </w:t>
      </w:r>
      <w:r>
        <w:rPr>
          <w:rFonts w:cs="方正书宋简体" w:hint="eastAsia"/>
          <w:szCs w:val="21"/>
        </w:rPr>
        <w:t>对国家、社会、学校做出特殊贡献，为学校赢得荣誉的集体或个人，学校根据实际情况给予奖励，具体实施办法另行决定。</w:t>
      </w:r>
    </w:p>
    <w:p w:rsidR="00533FCA" w:rsidRDefault="00533FCA">
      <w:pPr>
        <w:snapToGrid w:val="0"/>
        <w:spacing w:line="360" w:lineRule="exact"/>
        <w:jc w:val="center"/>
        <w:rPr>
          <w:rFonts w:cs="方正书宋简体"/>
          <w:szCs w:val="21"/>
        </w:rPr>
      </w:pPr>
    </w:p>
    <w:p w:rsidR="00533FCA" w:rsidRDefault="00101765">
      <w:pPr>
        <w:snapToGrid w:val="0"/>
        <w:spacing w:line="350" w:lineRule="exact"/>
        <w:jc w:val="center"/>
        <w:rPr>
          <w:rFonts w:eastAsia="方正黑体简体" w:cs="方正书宋简体"/>
          <w:sz w:val="24"/>
        </w:rPr>
      </w:pPr>
      <w:r>
        <w:rPr>
          <w:rFonts w:eastAsia="方正黑体简体" w:cs="方正书宋简体" w:hint="eastAsia"/>
          <w:sz w:val="24"/>
        </w:rPr>
        <w:t>第四章</w:t>
      </w:r>
      <w:r>
        <w:rPr>
          <w:rFonts w:eastAsia="方正黑体简体" w:cs="方正书宋简体" w:hint="eastAsia"/>
          <w:sz w:val="24"/>
        </w:rPr>
        <w:t xml:space="preserve">  </w:t>
      </w:r>
      <w:r>
        <w:rPr>
          <w:rFonts w:eastAsia="方正黑体简体" w:cs="方正大标宋简体" w:hint="eastAsia"/>
          <w:sz w:val="24"/>
        </w:rPr>
        <w:t>奖励条件</w:t>
      </w:r>
    </w:p>
    <w:p w:rsidR="00533FCA" w:rsidRDefault="00533FCA">
      <w:pPr>
        <w:snapToGrid w:val="0"/>
        <w:spacing w:line="360" w:lineRule="exact"/>
        <w:ind w:firstLineChars="200" w:firstLine="422"/>
        <w:rPr>
          <w:rFonts w:cs="方正书宋简体"/>
          <w:b/>
          <w:szCs w:val="21"/>
        </w:rPr>
      </w:pPr>
    </w:p>
    <w:p w:rsidR="00533FCA" w:rsidRDefault="00101765">
      <w:pPr>
        <w:snapToGrid w:val="0"/>
        <w:spacing w:line="350" w:lineRule="exact"/>
        <w:ind w:firstLineChars="200" w:firstLine="420"/>
        <w:rPr>
          <w:rFonts w:cs="方正书宋简体"/>
          <w:szCs w:val="21"/>
        </w:rPr>
      </w:pPr>
      <w:r>
        <w:rPr>
          <w:rFonts w:cs="方正书宋简体" w:hint="eastAsia"/>
          <w:szCs w:val="21"/>
        </w:rPr>
        <w:t>第十条</w:t>
      </w:r>
      <w:r>
        <w:rPr>
          <w:rFonts w:cs="方正书宋简体" w:hint="eastAsia"/>
          <w:b/>
          <w:szCs w:val="21"/>
        </w:rPr>
        <w:t xml:space="preserve">  </w:t>
      </w:r>
      <w:r>
        <w:rPr>
          <w:rFonts w:cs="方正书宋简体" w:hint="eastAsia"/>
          <w:szCs w:val="21"/>
        </w:rPr>
        <w:t>所有获奖学生必须具备较好的思想政治素质，热爱国家，热爱人民，拥护中国共产党的领导，道德品质端正，热爱学校和班集体，遵纪守法，维护校园的稳定。</w:t>
      </w:r>
    </w:p>
    <w:p w:rsidR="00533FCA" w:rsidRDefault="00101765">
      <w:pPr>
        <w:snapToGrid w:val="0"/>
        <w:spacing w:line="350" w:lineRule="exact"/>
        <w:ind w:firstLineChars="200" w:firstLine="420"/>
        <w:rPr>
          <w:rFonts w:cs="方正书宋简体"/>
          <w:szCs w:val="21"/>
        </w:rPr>
      </w:pPr>
      <w:r>
        <w:rPr>
          <w:rFonts w:cs="方正书宋简体" w:hint="eastAsia"/>
          <w:szCs w:val="21"/>
        </w:rPr>
        <w:t>第十一条</w:t>
      </w:r>
      <w:r>
        <w:rPr>
          <w:rFonts w:cs="方正书宋简体" w:hint="eastAsia"/>
          <w:b/>
          <w:szCs w:val="21"/>
        </w:rPr>
        <w:t xml:space="preserve">  </w:t>
      </w:r>
      <w:r>
        <w:rPr>
          <w:rFonts w:cs="方正书宋简体" w:hint="eastAsia"/>
          <w:szCs w:val="21"/>
        </w:rPr>
        <w:t>申请国家</w:t>
      </w:r>
      <w:r>
        <w:rPr>
          <w:rFonts w:cs="方正书宋简体" w:hint="eastAsia"/>
          <w:szCs w:val="21"/>
        </w:rPr>
        <w:t>奖学金、国家励志奖学金的学生应符合以下条件：</w:t>
      </w:r>
    </w:p>
    <w:p w:rsidR="00533FCA" w:rsidRDefault="00101765">
      <w:pPr>
        <w:snapToGrid w:val="0"/>
        <w:spacing w:line="350" w:lineRule="exact"/>
        <w:ind w:firstLineChars="200" w:firstLine="420"/>
        <w:rPr>
          <w:rFonts w:cs="方正书宋简体"/>
          <w:szCs w:val="21"/>
        </w:rPr>
      </w:pPr>
      <w:r>
        <w:rPr>
          <w:rFonts w:cs="方正书宋简体" w:hint="eastAsia"/>
          <w:szCs w:val="21"/>
        </w:rPr>
        <w:t>（一）资助对象及标准：国家奖学金的资助对象为我校品学兼优的全日制本科学生，奖学金额度每人每年</w:t>
      </w:r>
      <w:r>
        <w:rPr>
          <w:rFonts w:cs="方正书宋简体" w:hint="eastAsia"/>
          <w:szCs w:val="21"/>
        </w:rPr>
        <w:t>8000</w:t>
      </w:r>
      <w:r>
        <w:rPr>
          <w:rFonts w:cs="方正书宋简体" w:hint="eastAsia"/>
          <w:szCs w:val="21"/>
        </w:rPr>
        <w:t>元；国家励志奖学金的资助对象为我校家庭经济困难，品学兼优，成绩优良，自强不息的全日制本科学生，奖学金额度每人每年</w:t>
      </w:r>
      <w:r>
        <w:rPr>
          <w:rFonts w:cs="方正书宋简体" w:hint="eastAsia"/>
          <w:szCs w:val="21"/>
        </w:rPr>
        <w:t>5000</w:t>
      </w:r>
      <w:r>
        <w:rPr>
          <w:rFonts w:cs="方正书宋简体" w:hint="eastAsia"/>
          <w:szCs w:val="21"/>
        </w:rPr>
        <w:t>元。</w:t>
      </w:r>
    </w:p>
    <w:p w:rsidR="00533FCA" w:rsidRDefault="00101765">
      <w:pPr>
        <w:snapToGrid w:val="0"/>
        <w:spacing w:line="350" w:lineRule="exact"/>
        <w:ind w:firstLineChars="200" w:firstLine="420"/>
        <w:rPr>
          <w:rFonts w:cs="方正书宋简体"/>
          <w:szCs w:val="21"/>
        </w:rPr>
      </w:pPr>
      <w:r>
        <w:rPr>
          <w:rFonts w:cs="方正书宋简体" w:hint="eastAsia"/>
          <w:szCs w:val="21"/>
        </w:rPr>
        <w:t>（二）国家奖学金的基本申请条件</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热爱社会主义祖国，拥护中国共产党的领导；</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2. </w:t>
      </w:r>
      <w:r>
        <w:rPr>
          <w:rFonts w:cs="方正书宋简体" w:hint="eastAsia"/>
          <w:szCs w:val="21"/>
        </w:rPr>
        <w:t>自觉遵守宪法和法律，遵守学校各项规章制度；</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3. </w:t>
      </w:r>
      <w:r>
        <w:rPr>
          <w:rFonts w:cs="方正书宋简体" w:hint="eastAsia"/>
          <w:szCs w:val="21"/>
        </w:rPr>
        <w:t>诚实守信，道德品质优秀；</w:t>
      </w:r>
    </w:p>
    <w:p w:rsidR="00533FCA" w:rsidRDefault="00101765">
      <w:pPr>
        <w:snapToGrid w:val="0"/>
        <w:spacing w:line="350" w:lineRule="exact"/>
        <w:ind w:firstLineChars="200" w:firstLine="396"/>
        <w:rPr>
          <w:rFonts w:cs="方正书宋简体"/>
          <w:spacing w:val="-6"/>
          <w:szCs w:val="21"/>
        </w:rPr>
      </w:pPr>
      <w:r>
        <w:rPr>
          <w:rFonts w:cs="方正书宋简体" w:hint="eastAsia"/>
          <w:spacing w:val="-6"/>
          <w:szCs w:val="21"/>
        </w:rPr>
        <w:t xml:space="preserve">4. </w:t>
      </w:r>
      <w:r>
        <w:rPr>
          <w:rFonts w:cs="方正书宋简体" w:hint="eastAsia"/>
          <w:spacing w:val="-6"/>
          <w:szCs w:val="21"/>
        </w:rPr>
        <w:t>在校期间学习成绩优异，社会实践、创新能力、综合素质等方面表现突出。</w:t>
      </w:r>
    </w:p>
    <w:p w:rsidR="00533FCA" w:rsidRDefault="00101765">
      <w:pPr>
        <w:snapToGrid w:val="0"/>
        <w:spacing w:line="350" w:lineRule="exact"/>
        <w:ind w:firstLineChars="200" w:firstLine="420"/>
        <w:rPr>
          <w:rFonts w:cs="方正书宋简体"/>
          <w:szCs w:val="21"/>
        </w:rPr>
      </w:pPr>
      <w:r>
        <w:rPr>
          <w:rFonts w:cs="方正书宋简体" w:hint="eastAsia"/>
          <w:szCs w:val="21"/>
        </w:rPr>
        <w:t>（三）国家励志奖学金的基本申请条件</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热爱社会主义祖国，拥护中国共产党的领导；</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2. </w:t>
      </w:r>
      <w:r>
        <w:rPr>
          <w:rFonts w:cs="方正书宋简体" w:hint="eastAsia"/>
          <w:szCs w:val="21"/>
        </w:rPr>
        <w:t>遵守宪法和法律，遵守学校规章制度；</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3. </w:t>
      </w:r>
      <w:r>
        <w:rPr>
          <w:rFonts w:cs="方正书宋简体" w:hint="eastAsia"/>
          <w:szCs w:val="21"/>
        </w:rPr>
        <w:t>诚实守信，道德品质优秀；</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4. </w:t>
      </w:r>
      <w:r>
        <w:rPr>
          <w:rFonts w:cs="方正书宋简体" w:hint="eastAsia"/>
          <w:szCs w:val="21"/>
        </w:rPr>
        <w:t>在校期间学习成绩优良；</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5. </w:t>
      </w:r>
      <w:r>
        <w:rPr>
          <w:rFonts w:cs="方正书宋简体" w:hint="eastAsia"/>
          <w:szCs w:val="21"/>
        </w:rPr>
        <w:t>家庭经济困难，生活简朴。</w:t>
      </w:r>
    </w:p>
    <w:p w:rsidR="00533FCA" w:rsidRDefault="00101765">
      <w:pPr>
        <w:snapToGrid w:val="0"/>
        <w:spacing w:line="350" w:lineRule="exact"/>
        <w:ind w:firstLineChars="200" w:firstLine="420"/>
        <w:rPr>
          <w:rFonts w:cs="方正书宋简体"/>
          <w:szCs w:val="21"/>
        </w:rPr>
      </w:pPr>
      <w:r>
        <w:rPr>
          <w:rFonts w:ascii="宋体" w:hAnsi="宋体" w:cs="宋体" w:hint="eastAsia"/>
          <w:szCs w:val="21"/>
        </w:rPr>
        <w:lastRenderedPageBreak/>
        <w:t>（四）评选细则参照国家奖学金和国家励志奖学金的评选实施办法</w:t>
      </w:r>
    </w:p>
    <w:p w:rsidR="00533FCA" w:rsidRDefault="00101765">
      <w:pPr>
        <w:snapToGrid w:val="0"/>
        <w:spacing w:line="350" w:lineRule="exact"/>
        <w:ind w:firstLineChars="200" w:firstLine="420"/>
        <w:rPr>
          <w:rFonts w:cs="方正书宋简体"/>
          <w:szCs w:val="21"/>
        </w:rPr>
      </w:pPr>
      <w:r>
        <w:rPr>
          <w:rFonts w:cs="方正书宋简体" w:hint="eastAsia"/>
          <w:szCs w:val="21"/>
        </w:rPr>
        <w:t>第十二条</w:t>
      </w:r>
      <w:r>
        <w:rPr>
          <w:rFonts w:cs="方正书宋简体" w:hint="eastAsia"/>
          <w:szCs w:val="21"/>
        </w:rPr>
        <w:t xml:space="preserve">  </w:t>
      </w:r>
      <w:r>
        <w:rPr>
          <w:rFonts w:cs="方正书宋简体" w:hint="eastAsia"/>
          <w:szCs w:val="21"/>
        </w:rPr>
        <w:t>台湾、港澳及华侨学生奖学金的评选对象为在校全日制香港、澳门、台湾籍本科生和华侨本科生，高年级学生优先。休学、退学、延长学年的港澳台本科生不得参评。</w:t>
      </w:r>
    </w:p>
    <w:p w:rsidR="00533FCA" w:rsidRDefault="00101765">
      <w:pPr>
        <w:snapToGrid w:val="0"/>
        <w:spacing w:line="350" w:lineRule="exact"/>
        <w:ind w:firstLineChars="200" w:firstLine="420"/>
        <w:rPr>
          <w:rFonts w:cs="方正书宋简体"/>
          <w:szCs w:val="21"/>
        </w:rPr>
      </w:pPr>
      <w:r>
        <w:rPr>
          <w:rFonts w:cs="方正书宋简体" w:hint="eastAsia"/>
          <w:szCs w:val="21"/>
        </w:rPr>
        <w:t>第十三条</w:t>
      </w:r>
      <w:r>
        <w:rPr>
          <w:rFonts w:cs="方正书宋简体" w:hint="eastAsia"/>
          <w:szCs w:val="21"/>
        </w:rPr>
        <w:t xml:space="preserve"> </w:t>
      </w:r>
      <w:r>
        <w:rPr>
          <w:rFonts w:cs="方正书宋简体" w:hint="eastAsia"/>
          <w:szCs w:val="21"/>
        </w:rPr>
        <w:t>申请台湾、港澳及华侨学生奖学金的学生应符合下列基本条件：</w:t>
      </w:r>
    </w:p>
    <w:p w:rsidR="00533FCA" w:rsidRDefault="00101765">
      <w:pPr>
        <w:snapToGrid w:val="0"/>
        <w:spacing w:line="350" w:lineRule="exact"/>
        <w:ind w:firstLineChars="200" w:firstLine="420"/>
        <w:rPr>
          <w:rFonts w:cs="方正书宋简体"/>
          <w:szCs w:val="21"/>
        </w:rPr>
      </w:pPr>
      <w:r>
        <w:rPr>
          <w:rFonts w:cs="方正书宋简体" w:hint="eastAsia"/>
          <w:szCs w:val="21"/>
        </w:rPr>
        <w:t>（一</w:t>
      </w:r>
      <w:r>
        <w:rPr>
          <w:rFonts w:cs="方正书宋简体" w:hint="eastAsia"/>
          <w:szCs w:val="21"/>
        </w:rPr>
        <w:t>）认同一个中国原则，自觉遵守国家法律、法规；</w:t>
      </w:r>
    </w:p>
    <w:p w:rsidR="00533FCA" w:rsidRDefault="00101765">
      <w:pPr>
        <w:snapToGrid w:val="0"/>
        <w:spacing w:line="350" w:lineRule="exact"/>
        <w:ind w:firstLineChars="200" w:firstLine="420"/>
        <w:rPr>
          <w:rFonts w:cs="方正书宋简体"/>
          <w:szCs w:val="21"/>
        </w:rPr>
      </w:pPr>
      <w:r>
        <w:rPr>
          <w:rFonts w:cs="方正书宋简体" w:hint="eastAsia"/>
          <w:szCs w:val="21"/>
        </w:rPr>
        <w:t>（二）遵守学校各项规章制度，自觉维护学校正常秩序；</w:t>
      </w:r>
    </w:p>
    <w:p w:rsidR="00533FCA" w:rsidRDefault="00101765">
      <w:pPr>
        <w:snapToGrid w:val="0"/>
        <w:spacing w:line="350" w:lineRule="exact"/>
        <w:ind w:firstLineChars="200" w:firstLine="420"/>
        <w:rPr>
          <w:rFonts w:cs="方正书宋简体"/>
          <w:szCs w:val="21"/>
        </w:rPr>
      </w:pPr>
      <w:r>
        <w:rPr>
          <w:rFonts w:cs="方正书宋简体" w:hint="eastAsia"/>
          <w:szCs w:val="21"/>
        </w:rPr>
        <w:t>（三）诚实守信，有良好的道德修养；</w:t>
      </w:r>
    </w:p>
    <w:p w:rsidR="00533FCA" w:rsidRDefault="00101765">
      <w:pPr>
        <w:snapToGrid w:val="0"/>
        <w:spacing w:line="350" w:lineRule="exact"/>
        <w:ind w:firstLineChars="200" w:firstLine="420"/>
        <w:rPr>
          <w:rFonts w:cs="方正书宋简体"/>
          <w:szCs w:val="21"/>
        </w:rPr>
      </w:pPr>
      <w:r>
        <w:rPr>
          <w:rFonts w:cs="方正书宋简体" w:hint="eastAsia"/>
          <w:szCs w:val="21"/>
        </w:rPr>
        <w:t>（四）积极参加学校、学院各项活动，富有团队协作精神；</w:t>
      </w:r>
    </w:p>
    <w:p w:rsidR="00533FCA" w:rsidRDefault="00101765">
      <w:pPr>
        <w:snapToGrid w:val="0"/>
        <w:spacing w:line="350" w:lineRule="exact"/>
        <w:ind w:firstLineChars="200" w:firstLine="420"/>
        <w:rPr>
          <w:rFonts w:cs="方正书宋简体"/>
          <w:szCs w:val="21"/>
        </w:rPr>
      </w:pPr>
      <w:r>
        <w:rPr>
          <w:rFonts w:cs="方正书宋简体" w:hint="eastAsia"/>
          <w:szCs w:val="21"/>
        </w:rPr>
        <w:t>（五）学习成绩优良；</w:t>
      </w:r>
    </w:p>
    <w:p w:rsidR="00533FCA" w:rsidRDefault="00101765">
      <w:pPr>
        <w:snapToGrid w:val="0"/>
        <w:spacing w:line="350" w:lineRule="exact"/>
        <w:ind w:firstLineChars="200" w:firstLine="420"/>
        <w:rPr>
          <w:rFonts w:cs="方正书宋简体"/>
          <w:szCs w:val="21"/>
        </w:rPr>
      </w:pPr>
      <w:r>
        <w:rPr>
          <w:rFonts w:cs="方正书宋简体" w:hint="eastAsia"/>
          <w:szCs w:val="21"/>
        </w:rPr>
        <w:t>（六）上一学年无重修科目。</w:t>
      </w:r>
    </w:p>
    <w:p w:rsidR="00533FCA" w:rsidRDefault="00101765">
      <w:pPr>
        <w:snapToGrid w:val="0"/>
        <w:spacing w:line="350" w:lineRule="exact"/>
        <w:ind w:firstLineChars="200" w:firstLine="420"/>
        <w:rPr>
          <w:rFonts w:cs="方正书宋简体"/>
          <w:bCs/>
          <w:szCs w:val="21"/>
        </w:rPr>
      </w:pPr>
      <w:r>
        <w:rPr>
          <w:rFonts w:cs="方正书宋简体" w:hint="eastAsia"/>
          <w:szCs w:val="21"/>
        </w:rPr>
        <w:t>第十四条</w:t>
      </w:r>
      <w:r>
        <w:rPr>
          <w:rFonts w:cs="方正书宋简体" w:hint="eastAsia"/>
          <w:b/>
          <w:szCs w:val="21"/>
        </w:rPr>
        <w:t xml:space="preserve">  </w:t>
      </w:r>
      <w:r>
        <w:rPr>
          <w:rFonts w:cs="方正书宋简体" w:hint="eastAsia"/>
          <w:bCs/>
          <w:szCs w:val="21"/>
        </w:rPr>
        <w:t>学校设立“三好学生”奖学金（分一、二、三等）</w:t>
      </w:r>
    </w:p>
    <w:p w:rsidR="00533FCA" w:rsidRDefault="00101765">
      <w:pPr>
        <w:snapToGrid w:val="0"/>
        <w:spacing w:line="350" w:lineRule="exact"/>
        <w:ind w:firstLineChars="200" w:firstLine="420"/>
        <w:rPr>
          <w:rFonts w:cs="方正书宋简体"/>
          <w:szCs w:val="21"/>
        </w:rPr>
      </w:pPr>
      <w:r>
        <w:rPr>
          <w:rFonts w:cs="方正书宋简体" w:hint="eastAsia"/>
          <w:szCs w:val="21"/>
        </w:rPr>
        <w:t>（一）凡具有我校学籍的在校普通本科学生，均有参加“三好学生”及奖学金评定的权利和义务。</w:t>
      </w:r>
    </w:p>
    <w:p w:rsidR="00533FCA" w:rsidRDefault="00101765">
      <w:pPr>
        <w:snapToGrid w:val="0"/>
        <w:spacing w:line="350" w:lineRule="exact"/>
        <w:ind w:firstLineChars="200" w:firstLine="420"/>
        <w:rPr>
          <w:rFonts w:cs="方正书宋简体"/>
          <w:szCs w:val="21"/>
        </w:rPr>
      </w:pPr>
      <w:r>
        <w:rPr>
          <w:rFonts w:cs="方正书宋简体" w:hint="eastAsia"/>
          <w:szCs w:val="21"/>
        </w:rPr>
        <w:t>（二）“三好学生”及奖学金的评定方法和获得奖学金的条件（统计数据以该学年度为准）：</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ascii="宋体" w:hAnsi="宋体" w:cs="宋体" w:hint="eastAsia"/>
          <w:szCs w:val="21"/>
        </w:rPr>
        <w:t>在该学年度教学计划内课程（</w:t>
      </w:r>
      <w:proofErr w:type="gramStart"/>
      <w:r>
        <w:rPr>
          <w:rFonts w:ascii="宋体" w:hAnsi="宋体" w:cs="宋体" w:hint="eastAsia"/>
          <w:szCs w:val="21"/>
        </w:rPr>
        <w:t>除通识</w:t>
      </w:r>
      <w:proofErr w:type="gramEnd"/>
      <w:r>
        <w:rPr>
          <w:rFonts w:ascii="宋体" w:hAnsi="宋体" w:cs="宋体" w:hint="eastAsia"/>
          <w:szCs w:val="21"/>
        </w:rPr>
        <w:t>课）</w:t>
      </w:r>
      <w:r>
        <w:rPr>
          <w:rFonts w:ascii="宋体" w:hAnsi="宋体" w:cs="宋体"/>
          <w:szCs w:val="21"/>
        </w:rPr>
        <w:t>，</w:t>
      </w:r>
      <w:r>
        <w:rPr>
          <w:rFonts w:ascii="宋体" w:hAnsi="宋体" w:cs="宋体" w:hint="eastAsia"/>
          <w:szCs w:val="21"/>
        </w:rPr>
        <w:t>总学分平均成绩名列同年级同专业前</w:t>
      </w:r>
      <w:r>
        <w:rPr>
          <w:rFonts w:ascii="宋体" w:hAnsi="宋体" w:cs="宋体" w:hint="eastAsia"/>
          <w:szCs w:val="21"/>
        </w:rPr>
        <w:t>10</w:t>
      </w:r>
      <w:r>
        <w:rPr>
          <w:rFonts w:ascii="宋体" w:hAnsi="宋体" w:cs="宋体" w:hint="eastAsia"/>
          <w:szCs w:val="21"/>
        </w:rPr>
        <w:t>％的学生，依据其综合测评总分在同年级同专业的排名，选出参与</w:t>
      </w:r>
      <w:r>
        <w:rPr>
          <w:rFonts w:ascii="宋体" w:hAnsi="宋体" w:cs="宋体" w:hint="eastAsia"/>
          <w:spacing w:val="-3"/>
          <w:szCs w:val="21"/>
        </w:rPr>
        <w:t>综合测评学生人数的</w:t>
      </w:r>
      <w:r>
        <w:rPr>
          <w:rFonts w:ascii="宋体" w:hAnsi="宋体" w:cs="宋体" w:hint="eastAsia"/>
          <w:spacing w:val="-3"/>
          <w:szCs w:val="21"/>
        </w:rPr>
        <w:t>3</w:t>
      </w:r>
      <w:r>
        <w:rPr>
          <w:rFonts w:ascii="宋体" w:hAnsi="宋体" w:cs="宋体" w:hint="eastAsia"/>
          <w:spacing w:val="-3"/>
          <w:szCs w:val="21"/>
        </w:rPr>
        <w:t>％，评为校级“优秀三好学生”，同时获得一等奖学</w:t>
      </w:r>
      <w:r>
        <w:rPr>
          <w:rFonts w:ascii="宋体" w:hAnsi="宋体" w:cs="宋体" w:hint="eastAsia"/>
          <w:szCs w:val="21"/>
        </w:rPr>
        <w:t>金。</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2. </w:t>
      </w:r>
      <w:r>
        <w:rPr>
          <w:rFonts w:ascii="宋体" w:hAnsi="宋体" w:cs="宋体" w:hint="eastAsia"/>
          <w:szCs w:val="21"/>
        </w:rPr>
        <w:t>在该学年度教学计划内课程（</w:t>
      </w:r>
      <w:proofErr w:type="gramStart"/>
      <w:r>
        <w:rPr>
          <w:rFonts w:ascii="宋体" w:hAnsi="宋体" w:cs="宋体" w:hint="eastAsia"/>
          <w:szCs w:val="21"/>
        </w:rPr>
        <w:t>除通识</w:t>
      </w:r>
      <w:proofErr w:type="gramEnd"/>
      <w:r>
        <w:rPr>
          <w:rFonts w:ascii="宋体" w:hAnsi="宋体" w:cs="宋体" w:hint="eastAsia"/>
          <w:szCs w:val="21"/>
        </w:rPr>
        <w:t>课）</w:t>
      </w:r>
      <w:r>
        <w:rPr>
          <w:rFonts w:ascii="宋体" w:hAnsi="宋体" w:cs="宋体" w:hint="eastAsia"/>
          <w:szCs w:val="21"/>
        </w:rPr>
        <w:t>,</w:t>
      </w:r>
      <w:r>
        <w:rPr>
          <w:rFonts w:ascii="宋体" w:hAnsi="宋体" w:cs="宋体" w:hint="eastAsia"/>
          <w:szCs w:val="21"/>
        </w:rPr>
        <w:t>总学分平均成绩名列同年级同专</w:t>
      </w:r>
      <w:r>
        <w:rPr>
          <w:rFonts w:ascii="宋体" w:hAnsi="宋体" w:cs="宋体" w:hint="eastAsia"/>
          <w:szCs w:val="21"/>
        </w:rPr>
        <w:t>业前</w:t>
      </w:r>
      <w:r>
        <w:rPr>
          <w:rFonts w:ascii="宋体" w:hAnsi="宋体" w:cs="宋体" w:hint="eastAsia"/>
          <w:szCs w:val="21"/>
        </w:rPr>
        <w:t>20</w:t>
      </w:r>
      <w:r>
        <w:rPr>
          <w:rFonts w:ascii="宋体" w:hAnsi="宋体" w:cs="宋体" w:hint="eastAsia"/>
          <w:szCs w:val="21"/>
        </w:rPr>
        <w:t>％的学生，依据其综合测评总分在同年级同专业的排名，选出参与</w:t>
      </w:r>
      <w:r>
        <w:rPr>
          <w:rFonts w:ascii="宋体" w:hAnsi="宋体" w:cs="宋体" w:hint="eastAsia"/>
          <w:spacing w:val="-3"/>
          <w:szCs w:val="21"/>
        </w:rPr>
        <w:t>综合测评学生人数的</w:t>
      </w:r>
      <w:r>
        <w:rPr>
          <w:rFonts w:ascii="宋体" w:hAnsi="宋体" w:cs="宋体"/>
          <w:spacing w:val="-3"/>
          <w:szCs w:val="21"/>
        </w:rPr>
        <w:t>6</w:t>
      </w:r>
      <w:r>
        <w:rPr>
          <w:rFonts w:ascii="宋体" w:hAnsi="宋体" w:cs="宋体" w:hint="eastAsia"/>
          <w:spacing w:val="-3"/>
          <w:szCs w:val="21"/>
        </w:rPr>
        <w:t>％，评定校级“三好学生”，同时获得二等奖学</w:t>
      </w:r>
      <w:r>
        <w:rPr>
          <w:rFonts w:ascii="宋体" w:hAnsi="宋体" w:cs="宋体" w:hint="eastAsia"/>
          <w:szCs w:val="21"/>
        </w:rPr>
        <w:t>金。</w:t>
      </w:r>
    </w:p>
    <w:p w:rsidR="00533FCA" w:rsidRDefault="00101765">
      <w:pPr>
        <w:snapToGrid w:val="0"/>
        <w:spacing w:line="350" w:lineRule="exact"/>
        <w:ind w:firstLineChars="150" w:firstLine="315"/>
        <w:rPr>
          <w:rFonts w:cs="方正书宋简体"/>
          <w:szCs w:val="21"/>
        </w:rPr>
      </w:pPr>
      <w:r>
        <w:rPr>
          <w:rFonts w:cs="方正书宋简体" w:hint="eastAsia"/>
          <w:szCs w:val="21"/>
        </w:rPr>
        <w:t xml:space="preserve">3. </w:t>
      </w:r>
      <w:r>
        <w:rPr>
          <w:rFonts w:ascii="宋体" w:hAnsi="宋体" w:cs="宋体" w:hint="eastAsia"/>
          <w:szCs w:val="21"/>
        </w:rPr>
        <w:t>在该学年度教学计划内课程（</w:t>
      </w:r>
      <w:proofErr w:type="gramStart"/>
      <w:r>
        <w:rPr>
          <w:rFonts w:ascii="宋体" w:hAnsi="宋体" w:cs="宋体" w:hint="eastAsia"/>
          <w:szCs w:val="21"/>
        </w:rPr>
        <w:t>除通识</w:t>
      </w:r>
      <w:proofErr w:type="gramEnd"/>
      <w:r>
        <w:rPr>
          <w:rFonts w:ascii="宋体" w:hAnsi="宋体" w:cs="宋体" w:hint="eastAsia"/>
          <w:szCs w:val="21"/>
        </w:rPr>
        <w:t>课）</w:t>
      </w:r>
      <w:r>
        <w:rPr>
          <w:rFonts w:ascii="宋体" w:hAnsi="宋体" w:cs="宋体" w:hint="eastAsia"/>
          <w:szCs w:val="21"/>
        </w:rPr>
        <w:t>,</w:t>
      </w:r>
      <w:r>
        <w:rPr>
          <w:rFonts w:ascii="宋体" w:hAnsi="宋体" w:cs="宋体" w:hint="eastAsia"/>
          <w:szCs w:val="21"/>
        </w:rPr>
        <w:t>总学分平均成绩名列同年级同专业前</w:t>
      </w:r>
      <w:r>
        <w:rPr>
          <w:rFonts w:ascii="宋体" w:hAnsi="宋体" w:cs="宋体" w:hint="eastAsia"/>
          <w:szCs w:val="21"/>
        </w:rPr>
        <w:t>30</w:t>
      </w:r>
      <w:r>
        <w:rPr>
          <w:rFonts w:ascii="宋体" w:hAnsi="宋体" w:cs="宋体" w:hint="eastAsia"/>
          <w:szCs w:val="21"/>
        </w:rPr>
        <w:t>％的学生，依据其综合测评总分在同年级同专业的排名，选出参与</w:t>
      </w:r>
      <w:r>
        <w:rPr>
          <w:rFonts w:ascii="宋体" w:hAnsi="宋体" w:cs="宋体" w:hint="eastAsia"/>
          <w:spacing w:val="-3"/>
          <w:szCs w:val="21"/>
        </w:rPr>
        <w:t>综合测评学生人数的</w:t>
      </w:r>
      <w:r>
        <w:rPr>
          <w:rFonts w:ascii="宋体" w:hAnsi="宋体" w:cs="宋体"/>
          <w:spacing w:val="-3"/>
          <w:szCs w:val="21"/>
        </w:rPr>
        <w:t>12</w:t>
      </w:r>
      <w:r>
        <w:rPr>
          <w:rFonts w:ascii="宋体" w:hAnsi="宋体" w:cs="宋体" w:hint="eastAsia"/>
          <w:spacing w:val="-3"/>
          <w:szCs w:val="21"/>
        </w:rPr>
        <w:t>％，</w:t>
      </w:r>
      <w:r>
        <w:rPr>
          <w:rFonts w:ascii="宋体" w:hAnsi="宋体" w:cs="宋体" w:hint="eastAsia"/>
          <w:spacing w:val="-3"/>
          <w:szCs w:val="21"/>
        </w:rPr>
        <w:t>评定院级“三好学生”，同时获得三等奖学</w:t>
      </w:r>
      <w:r>
        <w:rPr>
          <w:rFonts w:ascii="宋体" w:hAnsi="宋体" w:cs="宋体" w:hint="eastAsia"/>
          <w:szCs w:val="21"/>
        </w:rPr>
        <w:t>金。</w:t>
      </w:r>
    </w:p>
    <w:p w:rsidR="00533FCA" w:rsidRDefault="00101765">
      <w:pPr>
        <w:snapToGrid w:val="0"/>
        <w:spacing w:line="350" w:lineRule="exact"/>
        <w:ind w:firstLineChars="150" w:firstLine="315"/>
        <w:rPr>
          <w:rFonts w:cs="方正书宋简体"/>
          <w:szCs w:val="21"/>
        </w:rPr>
      </w:pPr>
      <w:r>
        <w:rPr>
          <w:rFonts w:cs="方正书宋简体" w:hint="eastAsia"/>
          <w:szCs w:val="21"/>
        </w:rPr>
        <w:t xml:space="preserve">4. </w:t>
      </w:r>
      <w:r>
        <w:rPr>
          <w:rFonts w:cs="方正书宋简体" w:hint="eastAsia"/>
          <w:szCs w:val="21"/>
        </w:rPr>
        <w:t>当年的本科插班生、转专业学生（不足</w:t>
      </w:r>
      <w:proofErr w:type="gramStart"/>
      <w:r>
        <w:rPr>
          <w:rFonts w:cs="方正书宋简体" w:hint="eastAsia"/>
          <w:szCs w:val="21"/>
        </w:rPr>
        <w:t>一</w:t>
      </w:r>
      <w:proofErr w:type="gramEnd"/>
      <w:r>
        <w:rPr>
          <w:rFonts w:cs="方正书宋简体" w:hint="eastAsia"/>
          <w:szCs w:val="21"/>
        </w:rPr>
        <w:t>学年）不参加评选，并且不列入评选比例中。</w:t>
      </w:r>
    </w:p>
    <w:p w:rsidR="00533FCA" w:rsidRDefault="00101765">
      <w:pPr>
        <w:snapToGrid w:val="0"/>
        <w:spacing w:line="350" w:lineRule="exact"/>
        <w:ind w:firstLineChars="200" w:firstLine="420"/>
        <w:rPr>
          <w:rFonts w:cs="方正书宋简体"/>
          <w:spacing w:val="-11"/>
          <w:szCs w:val="21"/>
        </w:rPr>
      </w:pPr>
      <w:r>
        <w:rPr>
          <w:rFonts w:cs="方正书宋简体" w:hint="eastAsia"/>
          <w:szCs w:val="21"/>
        </w:rPr>
        <w:t>（三）</w:t>
      </w:r>
      <w:r>
        <w:rPr>
          <w:rFonts w:cs="方正书宋简体" w:hint="eastAsia"/>
          <w:spacing w:val="-11"/>
          <w:szCs w:val="21"/>
        </w:rPr>
        <w:t>有下列情况之一者，不能参加该学年度“三好学生”的评选及享受奖学金。</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pacing w:val="-11"/>
          <w:szCs w:val="21"/>
        </w:rPr>
        <w:t>违反校纪校规受到通报批评或警告及以上处分的学生；在留校察看期间的学生。</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2. </w:t>
      </w:r>
      <w:r>
        <w:rPr>
          <w:rFonts w:cs="方正书宋简体" w:hint="eastAsia"/>
          <w:szCs w:val="21"/>
        </w:rPr>
        <w:t>德育测评分低于</w:t>
      </w:r>
      <w:r>
        <w:rPr>
          <w:rFonts w:cs="方正书宋简体" w:hint="eastAsia"/>
          <w:szCs w:val="21"/>
        </w:rPr>
        <w:t>80</w:t>
      </w:r>
      <w:r>
        <w:rPr>
          <w:rFonts w:cs="方正书宋简体" w:hint="eastAsia"/>
          <w:szCs w:val="21"/>
        </w:rPr>
        <w:t>分的学生。</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3. </w:t>
      </w:r>
      <w:r>
        <w:rPr>
          <w:rFonts w:ascii="宋体" w:hAnsi="宋体" w:cs="宋体" w:hint="eastAsia"/>
          <w:szCs w:val="21"/>
        </w:rPr>
        <w:t>所学课程（含重修课程）有不及格者，</w:t>
      </w:r>
      <w:proofErr w:type="gramStart"/>
      <w:r>
        <w:rPr>
          <w:rFonts w:ascii="宋体" w:hAnsi="宋体" w:cs="宋体" w:hint="eastAsia"/>
          <w:szCs w:val="21"/>
        </w:rPr>
        <w:t>除通识</w:t>
      </w:r>
      <w:proofErr w:type="gramEnd"/>
      <w:r>
        <w:rPr>
          <w:rFonts w:ascii="宋体" w:hAnsi="宋体" w:cs="宋体" w:hint="eastAsia"/>
          <w:szCs w:val="21"/>
        </w:rPr>
        <w:t>课外。</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4. </w:t>
      </w:r>
      <w:r>
        <w:rPr>
          <w:rFonts w:cs="方正书宋简体" w:hint="eastAsia"/>
          <w:szCs w:val="21"/>
        </w:rPr>
        <w:t>该学年度有旷课记录者。</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5. </w:t>
      </w:r>
      <w:r>
        <w:rPr>
          <w:rFonts w:cs="方正书宋简体" w:hint="eastAsia"/>
          <w:szCs w:val="21"/>
        </w:rPr>
        <w:t>文体测评分低于</w:t>
      </w:r>
      <w:r>
        <w:rPr>
          <w:rFonts w:cs="方正书宋简体" w:hint="eastAsia"/>
          <w:szCs w:val="21"/>
        </w:rPr>
        <w:t>70</w:t>
      </w:r>
      <w:r>
        <w:rPr>
          <w:rFonts w:cs="方正书宋简体" w:hint="eastAsia"/>
          <w:szCs w:val="21"/>
        </w:rPr>
        <w:t>分的学生。</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6. </w:t>
      </w:r>
      <w:r>
        <w:rPr>
          <w:rFonts w:cs="方正书宋简体" w:hint="eastAsia"/>
          <w:szCs w:val="21"/>
        </w:rPr>
        <w:t>入学校纪校规考试不合格者。</w:t>
      </w:r>
    </w:p>
    <w:p w:rsidR="00533FCA" w:rsidRDefault="00101765">
      <w:pPr>
        <w:snapToGrid w:val="0"/>
        <w:spacing w:line="350" w:lineRule="exact"/>
        <w:ind w:firstLineChars="200" w:firstLine="420"/>
        <w:rPr>
          <w:rFonts w:cs="方正书宋简体"/>
          <w:szCs w:val="21"/>
        </w:rPr>
      </w:pPr>
      <w:r>
        <w:rPr>
          <w:rFonts w:cs="方正书宋简体" w:hint="eastAsia"/>
          <w:szCs w:val="21"/>
        </w:rPr>
        <w:t>（四）各级奖学金奖励金额标准。</w:t>
      </w:r>
    </w:p>
    <w:p w:rsidR="00533FCA" w:rsidRDefault="00101765">
      <w:pPr>
        <w:snapToGrid w:val="0"/>
        <w:spacing w:line="350" w:lineRule="exact"/>
        <w:ind w:firstLineChars="200" w:firstLine="420"/>
        <w:rPr>
          <w:rFonts w:cs="方正书宋简体"/>
          <w:szCs w:val="21"/>
        </w:rPr>
      </w:pPr>
      <w:r>
        <w:rPr>
          <w:rFonts w:cs="方正书宋简体" w:hint="eastAsia"/>
          <w:szCs w:val="21"/>
        </w:rPr>
        <w:t>学生获一等奖学金的标准为</w:t>
      </w:r>
      <w:r>
        <w:rPr>
          <w:rFonts w:cs="方正书宋简体" w:hint="eastAsia"/>
          <w:szCs w:val="21"/>
        </w:rPr>
        <w:t>2500</w:t>
      </w:r>
      <w:r>
        <w:rPr>
          <w:rFonts w:cs="方正书宋简体" w:hint="eastAsia"/>
          <w:szCs w:val="21"/>
        </w:rPr>
        <w:t>元；获二等奖学金的标准为</w:t>
      </w:r>
      <w:r>
        <w:rPr>
          <w:rFonts w:cs="方正书宋简体" w:hint="eastAsia"/>
          <w:szCs w:val="21"/>
        </w:rPr>
        <w:t>1200</w:t>
      </w:r>
      <w:r>
        <w:rPr>
          <w:rFonts w:cs="方正书宋简体" w:hint="eastAsia"/>
          <w:szCs w:val="21"/>
        </w:rPr>
        <w:t>元；获三等奖学金的标准为</w:t>
      </w:r>
      <w:r>
        <w:rPr>
          <w:rFonts w:cs="方正书宋简体" w:hint="eastAsia"/>
          <w:szCs w:val="21"/>
        </w:rPr>
        <w:t>600</w:t>
      </w:r>
      <w:r>
        <w:rPr>
          <w:rFonts w:cs="方正书宋简体" w:hint="eastAsia"/>
          <w:szCs w:val="21"/>
        </w:rPr>
        <w:t>元。</w:t>
      </w:r>
    </w:p>
    <w:p w:rsidR="00533FCA" w:rsidRDefault="00101765">
      <w:pPr>
        <w:snapToGrid w:val="0"/>
        <w:spacing w:line="350" w:lineRule="exact"/>
        <w:ind w:firstLineChars="200" w:firstLine="420"/>
        <w:rPr>
          <w:rFonts w:cs="方正书宋简体"/>
          <w:szCs w:val="21"/>
        </w:rPr>
      </w:pPr>
      <w:r>
        <w:rPr>
          <w:rFonts w:cs="方正书宋简体" w:hint="eastAsia"/>
          <w:szCs w:val="21"/>
        </w:rPr>
        <w:t>（五）评定办法及审批程序。</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采取综合测评的办法对学生的德、智、体各方面进行全面考察。</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2. </w:t>
      </w:r>
      <w:r>
        <w:rPr>
          <w:rFonts w:cs="方正书宋简体" w:hint="eastAsia"/>
          <w:szCs w:val="21"/>
        </w:rPr>
        <w:t>各学院根据各专业年级的综合测评名次，按照本条例第三条规定的比例，初评出各级“三好学生”后，将校级“优秀三好学生”、“三好学生”的名单及材料送学生处审核，报</w:t>
      </w:r>
      <w:r>
        <w:rPr>
          <w:rFonts w:cs="方正书宋简体" w:hint="eastAsia"/>
          <w:szCs w:val="21"/>
        </w:rPr>
        <w:lastRenderedPageBreak/>
        <w:t>学校主管领导批准。院级“三好学生”由各学院审批后，报学生处备案。</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3. </w:t>
      </w:r>
      <w:r>
        <w:rPr>
          <w:rFonts w:cs="方正书宋简体" w:hint="eastAsia"/>
          <w:szCs w:val="21"/>
        </w:rPr>
        <w:t>评选时应符合本条例第三条所规定的条件评定，否则可空缺并依</w:t>
      </w:r>
      <w:r>
        <w:rPr>
          <w:rFonts w:cs="方正书宋简体" w:hint="eastAsia"/>
          <w:szCs w:val="21"/>
        </w:rPr>
        <w:t>次降等。</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4. </w:t>
      </w:r>
      <w:r>
        <w:rPr>
          <w:rFonts w:cs="方正书宋简体" w:hint="eastAsia"/>
          <w:szCs w:val="21"/>
        </w:rPr>
        <w:t>各学院按同年级同专业成立专业资助工作小组，成员为：由一位教师、学生干部代表和普通同学代表组成。工作小组负责综合测评的“组织评分”和各级“三好学生”的评定工作。</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5. </w:t>
      </w:r>
      <w:r>
        <w:rPr>
          <w:rFonts w:cs="方正书宋简体" w:hint="eastAsia"/>
          <w:szCs w:val="21"/>
        </w:rPr>
        <w:t>各学院成立由党总支领导、辅导员、班导师代表和学生代表组成的院级资助工作小组，负责审核各班级结果，向全院学生公示，公示期为两天。</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6. </w:t>
      </w:r>
      <w:r>
        <w:rPr>
          <w:rFonts w:cs="方正书宋简体" w:hint="eastAsia"/>
          <w:szCs w:val="21"/>
        </w:rPr>
        <w:t>在学校召开表彰大会前，一经发现获奖者有严重违反校纪校规的情况，即取消其获奖资格。</w:t>
      </w:r>
    </w:p>
    <w:p w:rsidR="00533FCA" w:rsidRDefault="00101765">
      <w:pPr>
        <w:snapToGrid w:val="0"/>
        <w:spacing w:line="350" w:lineRule="exact"/>
        <w:ind w:firstLineChars="200" w:firstLine="420"/>
        <w:rPr>
          <w:rFonts w:cs="方正书宋简体"/>
          <w:szCs w:val="21"/>
        </w:rPr>
      </w:pPr>
      <w:r>
        <w:rPr>
          <w:rFonts w:cs="方正书宋简体" w:hint="eastAsia"/>
          <w:szCs w:val="21"/>
        </w:rPr>
        <w:t>（六）评定时间与奖励办法。</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“三好学生”及学生奖学金每学年评定一次，时间为每年的九月份。</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2. </w:t>
      </w:r>
      <w:r>
        <w:rPr>
          <w:rFonts w:hAnsi="宋体" w:cs="宋体" w:hint="eastAsia"/>
          <w:bCs/>
          <w:szCs w:val="21"/>
        </w:rPr>
        <w:t>每年</w:t>
      </w:r>
      <w:r>
        <w:rPr>
          <w:rFonts w:cs="宋体" w:hint="eastAsia"/>
          <w:bCs/>
          <w:szCs w:val="21"/>
        </w:rPr>
        <w:t>11</w:t>
      </w:r>
      <w:r>
        <w:rPr>
          <w:rFonts w:hAnsi="宋体" w:cs="宋体" w:hint="eastAsia"/>
          <w:bCs/>
          <w:szCs w:val="21"/>
        </w:rPr>
        <w:t>月份学校召开表彰大会，对校级获奖者颁发荣誉证书，并发放相应等级的奖学金。对院级获奖者由各学院颁发荣誉证书，学校发放相应等级的奖学金。</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3. </w:t>
      </w:r>
      <w:r>
        <w:rPr>
          <w:rFonts w:cs="方正书宋简体" w:hint="eastAsia"/>
          <w:szCs w:val="21"/>
        </w:rPr>
        <w:t>凡连续二学年被评为校级“三好学生”及以上称号者，毕业就业时，优先向用人单位推荐。</w:t>
      </w:r>
    </w:p>
    <w:p w:rsidR="00533FCA" w:rsidRDefault="00101765">
      <w:pPr>
        <w:snapToGrid w:val="0"/>
        <w:spacing w:line="350" w:lineRule="exact"/>
        <w:ind w:firstLineChars="200" w:firstLine="420"/>
        <w:rPr>
          <w:rFonts w:cs="方正书宋简体"/>
          <w:szCs w:val="21"/>
        </w:rPr>
      </w:pPr>
      <w:r>
        <w:rPr>
          <w:rFonts w:cs="方正书宋简体" w:hint="eastAsia"/>
          <w:szCs w:val="21"/>
        </w:rPr>
        <w:t>第</w:t>
      </w:r>
      <w:r>
        <w:rPr>
          <w:rFonts w:cs="方正书宋简体"/>
          <w:szCs w:val="21"/>
        </w:rPr>
        <w:t>十五条</w:t>
      </w:r>
      <w:r>
        <w:rPr>
          <w:rFonts w:cs="方正书宋简体" w:hint="eastAsia"/>
          <w:szCs w:val="21"/>
        </w:rPr>
        <w:t xml:space="preserve">  </w:t>
      </w:r>
      <w:r>
        <w:rPr>
          <w:rFonts w:cs="方正书宋简体" w:hint="eastAsia"/>
          <w:szCs w:val="21"/>
        </w:rPr>
        <w:t>学校设立优秀学生干部奖。获奖者必须符合以下条件：</w:t>
      </w:r>
      <w:r>
        <w:rPr>
          <w:rFonts w:cs="方正书宋简体"/>
          <w:szCs w:val="21"/>
        </w:rPr>
        <w:t xml:space="preserve">    </w:t>
      </w:r>
    </w:p>
    <w:p w:rsidR="00533FCA" w:rsidRDefault="00101765">
      <w:pPr>
        <w:snapToGrid w:val="0"/>
        <w:spacing w:line="350" w:lineRule="exact"/>
        <w:ind w:firstLineChars="200" w:firstLine="420"/>
        <w:rPr>
          <w:rFonts w:cs="方正书宋简体"/>
          <w:szCs w:val="21"/>
        </w:rPr>
      </w:pPr>
      <w:r>
        <w:rPr>
          <w:rFonts w:cs="方正书宋简体" w:hint="eastAsia"/>
          <w:szCs w:val="21"/>
        </w:rPr>
        <w:t>（一）优秀学生</w:t>
      </w:r>
      <w:r>
        <w:rPr>
          <w:rFonts w:cs="方正书宋简体"/>
          <w:szCs w:val="21"/>
        </w:rPr>
        <w:t>干部</w:t>
      </w:r>
      <w:r>
        <w:rPr>
          <w:rFonts w:cs="方正书宋简体" w:hint="eastAsia"/>
          <w:szCs w:val="21"/>
        </w:rPr>
        <w:t>评选条件</w:t>
      </w:r>
    </w:p>
    <w:p w:rsidR="00533FCA" w:rsidRDefault="00101765">
      <w:pPr>
        <w:snapToGrid w:val="0"/>
        <w:spacing w:line="350" w:lineRule="exact"/>
        <w:ind w:firstLineChars="200" w:firstLine="420"/>
        <w:rPr>
          <w:rFonts w:cs="方正书宋简体"/>
          <w:szCs w:val="21"/>
        </w:rPr>
      </w:pPr>
      <w:r>
        <w:rPr>
          <w:rFonts w:cs="方正书宋简体" w:hint="eastAsia"/>
          <w:szCs w:val="21"/>
        </w:rPr>
        <w:t>1.</w:t>
      </w:r>
      <w:r>
        <w:rPr>
          <w:rFonts w:cs="方正书宋简体" w:hint="eastAsia"/>
          <w:szCs w:val="21"/>
        </w:rPr>
        <w:t>凡在校担任班委，团支委及以上学生干部的同学，工作考核称职的均可参加“优秀学生干部”的评选。</w:t>
      </w:r>
    </w:p>
    <w:p w:rsidR="00533FCA" w:rsidRDefault="00101765">
      <w:pPr>
        <w:snapToGrid w:val="0"/>
        <w:spacing w:line="350" w:lineRule="exact"/>
        <w:ind w:firstLineChars="200" w:firstLine="420"/>
        <w:rPr>
          <w:rFonts w:cs="方正书宋简体"/>
          <w:szCs w:val="21"/>
        </w:rPr>
      </w:pPr>
      <w:r>
        <w:rPr>
          <w:rFonts w:cs="方正书宋简体" w:hint="eastAsia"/>
          <w:szCs w:val="21"/>
        </w:rPr>
        <w:t>2.</w:t>
      </w:r>
      <w:r>
        <w:rPr>
          <w:rFonts w:cs="方正书宋简体" w:hint="eastAsia"/>
          <w:szCs w:val="21"/>
        </w:rPr>
        <w:t>努力学习马列主义、毛泽东思想和邓小平理论，坚持四项基本原则，自觉抵制资产阶级自由化思想的影响</w:t>
      </w:r>
      <w:r>
        <w:rPr>
          <w:rFonts w:cs="方正书宋简体" w:hint="eastAsia"/>
          <w:szCs w:val="21"/>
        </w:rPr>
        <w:t>，思想上积极要求进步，德育测评分在全班前</w:t>
      </w:r>
      <w:r>
        <w:rPr>
          <w:rFonts w:cs="方正书宋简体" w:hint="eastAsia"/>
          <w:szCs w:val="21"/>
        </w:rPr>
        <w:t>20</w:t>
      </w:r>
      <w:r>
        <w:rPr>
          <w:rFonts w:cs="方正书宋简体" w:hint="eastAsia"/>
          <w:szCs w:val="21"/>
        </w:rPr>
        <w:t>％名以内。</w:t>
      </w:r>
    </w:p>
    <w:p w:rsidR="00533FCA" w:rsidRDefault="00101765">
      <w:pPr>
        <w:snapToGrid w:val="0"/>
        <w:spacing w:line="350" w:lineRule="exact"/>
        <w:ind w:firstLineChars="200" w:firstLine="420"/>
        <w:rPr>
          <w:rFonts w:cs="方正书宋简体"/>
          <w:szCs w:val="21"/>
        </w:rPr>
      </w:pPr>
      <w:r>
        <w:rPr>
          <w:rFonts w:cs="方正书宋简体" w:hint="eastAsia"/>
          <w:szCs w:val="21"/>
        </w:rPr>
        <w:t>3.</w:t>
      </w:r>
      <w:r>
        <w:rPr>
          <w:rFonts w:cs="方正书宋简体" w:hint="eastAsia"/>
          <w:szCs w:val="21"/>
        </w:rPr>
        <w:t>努力学习专业知识，热爱所学专业，有明确的学习目的和正确的学习态度，学习认真刻苦，成绩良好，所学课程（指必修课、专业限选课）有不及格者、以及在校期间有考试作弊、旷课等不良记录者不能推优。</w:t>
      </w:r>
    </w:p>
    <w:p w:rsidR="00533FCA" w:rsidRDefault="00101765">
      <w:pPr>
        <w:snapToGrid w:val="0"/>
        <w:spacing w:line="350" w:lineRule="exact"/>
        <w:ind w:firstLineChars="200" w:firstLine="420"/>
        <w:rPr>
          <w:rFonts w:cs="方正书宋简体"/>
          <w:szCs w:val="21"/>
        </w:rPr>
      </w:pPr>
      <w:r>
        <w:rPr>
          <w:rFonts w:cs="方正书宋简体" w:hint="eastAsia"/>
          <w:szCs w:val="21"/>
        </w:rPr>
        <w:t>4.</w:t>
      </w:r>
      <w:r>
        <w:rPr>
          <w:rFonts w:cs="方正书宋简体" w:hint="eastAsia"/>
          <w:szCs w:val="21"/>
        </w:rPr>
        <w:t>工作积极主动，踏实，任劳任怨，完成本职工作成绩显著。在校、学院、班的各项集体活动中表现突出。</w:t>
      </w:r>
    </w:p>
    <w:p w:rsidR="00533FCA" w:rsidRDefault="00101765">
      <w:pPr>
        <w:snapToGrid w:val="0"/>
        <w:spacing w:line="350" w:lineRule="exact"/>
        <w:ind w:firstLineChars="200" w:firstLine="420"/>
        <w:rPr>
          <w:rFonts w:cs="方正书宋简体"/>
          <w:szCs w:val="21"/>
        </w:rPr>
      </w:pPr>
      <w:r>
        <w:rPr>
          <w:rFonts w:cs="方正书宋简体" w:hint="eastAsia"/>
          <w:szCs w:val="21"/>
        </w:rPr>
        <w:t>5.</w:t>
      </w:r>
      <w:r>
        <w:rPr>
          <w:rFonts w:cs="方正书宋简体" w:hint="eastAsia"/>
          <w:szCs w:val="21"/>
        </w:rPr>
        <w:t>尊敬师长，团结同学，关心集体，爱护公物，模范遵守学校的各项规章制度，对各种不良现象，违法违纪的人和事敢于斗争。</w:t>
      </w:r>
    </w:p>
    <w:p w:rsidR="00533FCA" w:rsidRDefault="00101765">
      <w:pPr>
        <w:snapToGrid w:val="0"/>
        <w:spacing w:line="350" w:lineRule="exact"/>
        <w:ind w:firstLineChars="200" w:firstLine="420"/>
        <w:rPr>
          <w:rFonts w:cs="方正书宋简体"/>
          <w:szCs w:val="21"/>
        </w:rPr>
      </w:pPr>
      <w:r>
        <w:rPr>
          <w:rFonts w:cs="方正书宋简体" w:hint="eastAsia"/>
          <w:szCs w:val="21"/>
        </w:rPr>
        <w:t>6.</w:t>
      </w:r>
      <w:r>
        <w:rPr>
          <w:rFonts w:cs="方正书宋简体" w:hint="eastAsia"/>
          <w:szCs w:val="21"/>
        </w:rPr>
        <w:t>积极协助组织了解学生的情况，及时反映同学的意见要</w:t>
      </w:r>
      <w:r>
        <w:rPr>
          <w:rFonts w:cs="方正书宋简体" w:hint="eastAsia"/>
          <w:szCs w:val="21"/>
        </w:rPr>
        <w:t>求，经常对学生工作提出各种建议。</w:t>
      </w:r>
    </w:p>
    <w:p w:rsidR="00533FCA" w:rsidRDefault="00101765">
      <w:pPr>
        <w:snapToGrid w:val="0"/>
        <w:spacing w:line="350" w:lineRule="exact"/>
        <w:ind w:firstLineChars="200" w:firstLine="420"/>
        <w:rPr>
          <w:rFonts w:cs="方正书宋简体"/>
          <w:szCs w:val="21"/>
        </w:rPr>
      </w:pPr>
      <w:r>
        <w:rPr>
          <w:rFonts w:cs="方正书宋简体" w:hint="eastAsia"/>
          <w:szCs w:val="21"/>
        </w:rPr>
        <w:t>7.</w:t>
      </w:r>
      <w:r>
        <w:rPr>
          <w:rFonts w:cs="方正书宋简体" w:hint="eastAsia"/>
          <w:szCs w:val="21"/>
        </w:rPr>
        <w:t>身体健康，积极参加文体活动，体育成绩达标。</w:t>
      </w:r>
    </w:p>
    <w:p w:rsidR="00533FCA" w:rsidRDefault="00101765">
      <w:pPr>
        <w:snapToGrid w:val="0"/>
        <w:spacing w:line="350" w:lineRule="exact"/>
        <w:ind w:firstLineChars="200" w:firstLine="420"/>
        <w:rPr>
          <w:rFonts w:cs="方正书宋简体"/>
          <w:szCs w:val="21"/>
        </w:rPr>
      </w:pPr>
      <w:r>
        <w:rPr>
          <w:rFonts w:cs="方正书宋简体" w:hint="eastAsia"/>
          <w:szCs w:val="21"/>
        </w:rPr>
        <w:t>（二）评选程序、比例</w:t>
      </w:r>
    </w:p>
    <w:p w:rsidR="00533FCA" w:rsidRDefault="00101765">
      <w:pPr>
        <w:snapToGrid w:val="0"/>
        <w:spacing w:line="350" w:lineRule="exact"/>
        <w:ind w:firstLineChars="200" w:firstLine="420"/>
        <w:rPr>
          <w:rFonts w:cs="方正书宋简体"/>
          <w:szCs w:val="21"/>
        </w:rPr>
      </w:pPr>
      <w:r>
        <w:rPr>
          <w:rFonts w:cs="方正书宋简体" w:hint="eastAsia"/>
          <w:szCs w:val="21"/>
        </w:rPr>
        <w:t>1.</w:t>
      </w:r>
      <w:r>
        <w:rPr>
          <w:rFonts w:cs="方正书宋简体" w:hint="eastAsia"/>
          <w:szCs w:val="21"/>
        </w:rPr>
        <w:t>在班级中任职的学生干部由班导师负责组织推荐候选人每班一人，学院学生干部可由各学院学生工作主管领导推荐。</w:t>
      </w:r>
    </w:p>
    <w:p w:rsidR="00533FCA" w:rsidRDefault="00101765">
      <w:pPr>
        <w:snapToGrid w:val="0"/>
        <w:spacing w:line="350" w:lineRule="exact"/>
        <w:ind w:firstLineChars="200" w:firstLine="420"/>
        <w:rPr>
          <w:rFonts w:cs="方正书宋简体"/>
          <w:szCs w:val="21"/>
        </w:rPr>
      </w:pPr>
      <w:r>
        <w:rPr>
          <w:rFonts w:cs="方正书宋简体" w:hint="eastAsia"/>
          <w:szCs w:val="21"/>
        </w:rPr>
        <w:t>2.</w:t>
      </w:r>
      <w:r>
        <w:rPr>
          <w:rFonts w:cs="方正书宋简体" w:hint="eastAsia"/>
          <w:szCs w:val="21"/>
        </w:rPr>
        <w:t>校团委、学生会、自律委员会的学生干部由学生处、团委推荐，并组织全体“三会”干部进行评选，评选比例为“三会”干部的</w:t>
      </w:r>
      <w:r>
        <w:rPr>
          <w:rFonts w:cs="方正书宋简体" w:hint="eastAsia"/>
          <w:szCs w:val="21"/>
        </w:rPr>
        <w:t>25</w:t>
      </w:r>
      <w:r>
        <w:rPr>
          <w:rFonts w:cs="方正书宋简体" w:hint="eastAsia"/>
          <w:szCs w:val="21"/>
        </w:rPr>
        <w:t>％。</w:t>
      </w:r>
    </w:p>
    <w:p w:rsidR="00533FCA" w:rsidRDefault="00101765">
      <w:pPr>
        <w:snapToGrid w:val="0"/>
        <w:spacing w:line="350" w:lineRule="exact"/>
        <w:ind w:firstLineChars="200" w:firstLine="420"/>
        <w:rPr>
          <w:rFonts w:cs="方正书宋简体"/>
          <w:szCs w:val="21"/>
        </w:rPr>
      </w:pPr>
      <w:r>
        <w:rPr>
          <w:rFonts w:cs="方正书宋简体" w:hint="eastAsia"/>
          <w:szCs w:val="21"/>
        </w:rPr>
        <w:t>3.</w:t>
      </w:r>
      <w:r>
        <w:rPr>
          <w:rFonts w:cs="方正书宋简体" w:hint="eastAsia"/>
          <w:szCs w:val="21"/>
        </w:rPr>
        <w:t>校团委、学生会、自律委员会评出的“优秀学生干部”，由团委负责填表登记，并经团委书记签署意见。各学院评出的“优秀学生干部”由各学院负责填表登记，并经学院领导签署意见。所有登记表均报学生处审核批准。</w:t>
      </w:r>
    </w:p>
    <w:p w:rsidR="00533FCA" w:rsidRDefault="00101765">
      <w:pPr>
        <w:snapToGrid w:val="0"/>
        <w:spacing w:line="350" w:lineRule="exact"/>
        <w:ind w:firstLineChars="200" w:firstLine="420"/>
        <w:rPr>
          <w:rFonts w:cs="方正书宋简体"/>
          <w:szCs w:val="21"/>
        </w:rPr>
      </w:pPr>
      <w:r>
        <w:rPr>
          <w:rFonts w:cs="方正书宋简体" w:hint="eastAsia"/>
          <w:szCs w:val="21"/>
        </w:rPr>
        <w:lastRenderedPageBreak/>
        <w:t>4.</w:t>
      </w:r>
      <w:r>
        <w:rPr>
          <w:rFonts w:cs="方正书宋简体" w:hint="eastAsia"/>
          <w:szCs w:val="21"/>
        </w:rPr>
        <w:t>各班、学院和</w:t>
      </w:r>
      <w:proofErr w:type="gramStart"/>
      <w:r>
        <w:rPr>
          <w:rFonts w:cs="方正书宋简体" w:hint="eastAsia"/>
          <w:szCs w:val="21"/>
        </w:rPr>
        <w:t>校“三会”</w:t>
      </w:r>
      <w:proofErr w:type="gramEnd"/>
      <w:r>
        <w:rPr>
          <w:rFonts w:cs="方正书宋简体" w:hint="eastAsia"/>
          <w:szCs w:val="21"/>
        </w:rPr>
        <w:t>在当学年度评选的“优秀学生干部”不能重叠。</w:t>
      </w:r>
    </w:p>
    <w:p w:rsidR="00533FCA" w:rsidRDefault="00101765">
      <w:pPr>
        <w:snapToGrid w:val="0"/>
        <w:spacing w:line="350" w:lineRule="exact"/>
        <w:ind w:firstLineChars="200" w:firstLine="420"/>
        <w:rPr>
          <w:rFonts w:cs="方正书宋简体"/>
          <w:szCs w:val="21"/>
        </w:rPr>
      </w:pPr>
      <w:r>
        <w:rPr>
          <w:rFonts w:cs="方正书宋简体" w:hint="eastAsia"/>
          <w:szCs w:val="21"/>
        </w:rPr>
        <w:t>（三）奖励</w:t>
      </w:r>
    </w:p>
    <w:p w:rsidR="00533FCA" w:rsidRDefault="00101765">
      <w:pPr>
        <w:snapToGrid w:val="0"/>
        <w:spacing w:line="350" w:lineRule="exact"/>
        <w:ind w:firstLineChars="200" w:firstLine="420"/>
        <w:rPr>
          <w:rFonts w:cs="方正书宋简体"/>
          <w:szCs w:val="21"/>
        </w:rPr>
      </w:pPr>
      <w:r>
        <w:rPr>
          <w:rFonts w:cs="方正书宋简体" w:hint="eastAsia"/>
          <w:szCs w:val="21"/>
        </w:rPr>
        <w:t>被评为“优秀学生干部”的学生，学校一次性奖励</w:t>
      </w:r>
      <w:r>
        <w:rPr>
          <w:rFonts w:cs="方正书宋简体" w:hint="eastAsia"/>
          <w:szCs w:val="21"/>
        </w:rPr>
        <w:t>200</w:t>
      </w:r>
      <w:r>
        <w:rPr>
          <w:rFonts w:cs="方正书宋简体" w:hint="eastAsia"/>
          <w:szCs w:val="21"/>
        </w:rPr>
        <w:t>元，颁发荣誉证书并张榜公布，登记表装入本人档案。</w:t>
      </w:r>
    </w:p>
    <w:p w:rsidR="00533FCA" w:rsidRDefault="00101765">
      <w:pPr>
        <w:snapToGrid w:val="0"/>
        <w:spacing w:line="350" w:lineRule="exact"/>
        <w:ind w:firstLineChars="200" w:firstLine="420"/>
        <w:rPr>
          <w:rFonts w:cs="方正书宋简体"/>
          <w:szCs w:val="21"/>
        </w:rPr>
      </w:pPr>
      <w:r>
        <w:rPr>
          <w:rFonts w:cs="方正书宋简体" w:hint="eastAsia"/>
          <w:szCs w:val="21"/>
        </w:rPr>
        <w:t>（四）评选时间</w:t>
      </w:r>
    </w:p>
    <w:p w:rsidR="00533FCA" w:rsidRDefault="00101765">
      <w:pPr>
        <w:snapToGrid w:val="0"/>
        <w:spacing w:line="350" w:lineRule="exact"/>
        <w:ind w:firstLineChars="200" w:firstLine="420"/>
        <w:rPr>
          <w:rFonts w:cs="方正书宋简体"/>
          <w:szCs w:val="21"/>
        </w:rPr>
      </w:pPr>
      <w:r>
        <w:rPr>
          <w:rFonts w:cs="方正书宋简体" w:hint="eastAsia"/>
          <w:szCs w:val="21"/>
        </w:rPr>
        <w:t>每年</w:t>
      </w:r>
      <w:r>
        <w:rPr>
          <w:rFonts w:cs="方正书宋简体"/>
          <w:szCs w:val="21"/>
        </w:rPr>
        <w:t>9</w:t>
      </w:r>
      <w:r>
        <w:rPr>
          <w:rFonts w:cs="方正书宋简体" w:hint="eastAsia"/>
          <w:szCs w:val="21"/>
        </w:rPr>
        <w:t>月进行。</w:t>
      </w:r>
    </w:p>
    <w:p w:rsidR="00533FCA" w:rsidRDefault="00101765">
      <w:pPr>
        <w:snapToGrid w:val="0"/>
        <w:spacing w:line="350" w:lineRule="exact"/>
        <w:ind w:firstLineChars="200" w:firstLine="420"/>
        <w:rPr>
          <w:rFonts w:cs="方正书宋简体"/>
          <w:szCs w:val="21"/>
        </w:rPr>
      </w:pPr>
      <w:r>
        <w:rPr>
          <w:rFonts w:cs="方正书宋简体" w:hint="eastAsia"/>
          <w:szCs w:val="21"/>
        </w:rPr>
        <w:t>（五）附注</w:t>
      </w:r>
    </w:p>
    <w:p w:rsidR="00533FCA" w:rsidRDefault="00101765">
      <w:pPr>
        <w:snapToGrid w:val="0"/>
        <w:spacing w:line="350" w:lineRule="exact"/>
        <w:ind w:firstLineChars="200" w:firstLine="420"/>
        <w:rPr>
          <w:rFonts w:cs="方正书宋简体"/>
          <w:szCs w:val="21"/>
        </w:rPr>
      </w:pPr>
      <w:r>
        <w:rPr>
          <w:rFonts w:cs="方正书宋简体" w:hint="eastAsia"/>
          <w:szCs w:val="21"/>
        </w:rPr>
        <w:t>每年</w:t>
      </w:r>
      <w:r>
        <w:rPr>
          <w:rFonts w:cs="方正书宋简体" w:hint="eastAsia"/>
          <w:szCs w:val="21"/>
        </w:rPr>
        <w:t>5</w:t>
      </w:r>
      <w:r>
        <w:rPr>
          <w:rFonts w:cs="方正书宋简体" w:hint="eastAsia"/>
          <w:szCs w:val="21"/>
        </w:rPr>
        <w:t>－</w:t>
      </w:r>
      <w:r>
        <w:rPr>
          <w:rFonts w:cs="方正书宋简体" w:hint="eastAsia"/>
          <w:szCs w:val="21"/>
        </w:rPr>
        <w:t>6</w:t>
      </w:r>
      <w:r>
        <w:rPr>
          <w:rFonts w:cs="方正书宋简体" w:hint="eastAsia"/>
          <w:szCs w:val="21"/>
        </w:rPr>
        <w:t>月在毕业班开展的评优，需根据学生在校学习期间的表现综合考虑。</w:t>
      </w:r>
    </w:p>
    <w:p w:rsidR="00533FCA" w:rsidRDefault="00101765">
      <w:pPr>
        <w:snapToGrid w:val="0"/>
        <w:spacing w:line="350" w:lineRule="exact"/>
        <w:ind w:firstLineChars="200" w:firstLine="420"/>
        <w:rPr>
          <w:rFonts w:cs="方正书宋简体"/>
          <w:bCs/>
          <w:szCs w:val="21"/>
        </w:rPr>
      </w:pPr>
      <w:r>
        <w:rPr>
          <w:rFonts w:cs="方正书宋简体" w:hint="eastAsia"/>
          <w:szCs w:val="21"/>
        </w:rPr>
        <w:t>第十六条</w:t>
      </w:r>
      <w:r>
        <w:rPr>
          <w:rFonts w:cs="方正书宋简体" w:hint="eastAsia"/>
          <w:b/>
          <w:szCs w:val="21"/>
        </w:rPr>
        <w:t xml:space="preserve">  </w:t>
      </w:r>
      <w:r>
        <w:rPr>
          <w:rFonts w:cs="方正书宋简体" w:hint="eastAsia"/>
          <w:bCs/>
          <w:szCs w:val="21"/>
        </w:rPr>
        <w:t>学</w:t>
      </w:r>
      <w:r>
        <w:rPr>
          <w:rFonts w:cs="方正书宋简体" w:hint="eastAsia"/>
          <w:bCs/>
          <w:szCs w:val="21"/>
        </w:rPr>
        <w:t>校设立优秀毕业生奖。获奖者必须符合以下条件：</w:t>
      </w:r>
    </w:p>
    <w:p w:rsidR="00533FCA" w:rsidRDefault="00101765">
      <w:pPr>
        <w:snapToGrid w:val="0"/>
        <w:spacing w:line="350" w:lineRule="exact"/>
        <w:ind w:firstLineChars="200" w:firstLine="420"/>
        <w:rPr>
          <w:rFonts w:cs="方正书宋简体"/>
          <w:szCs w:val="21"/>
        </w:rPr>
      </w:pPr>
      <w:r>
        <w:rPr>
          <w:rFonts w:cs="方正书宋简体" w:hint="eastAsia"/>
          <w:szCs w:val="21"/>
        </w:rPr>
        <w:t>（一）热爱所学专业，学习勤奋刻苦，成绩优良，能严格遵守《高等学校学生行为准则》和学校的有关规章制度；</w:t>
      </w:r>
    </w:p>
    <w:p w:rsidR="00533FCA" w:rsidRDefault="00101765">
      <w:pPr>
        <w:snapToGrid w:val="0"/>
        <w:spacing w:line="350" w:lineRule="exact"/>
        <w:ind w:firstLineChars="200" w:firstLine="420"/>
        <w:rPr>
          <w:rFonts w:cs="方正书宋简体"/>
          <w:szCs w:val="21"/>
        </w:rPr>
      </w:pPr>
      <w:r>
        <w:rPr>
          <w:rFonts w:cs="方正书宋简体" w:hint="eastAsia"/>
          <w:szCs w:val="21"/>
        </w:rPr>
        <w:t>（二）道德品质优良，能积极参加社会工作和文体活动，关心集体，团结同学，热心助人；</w:t>
      </w:r>
    </w:p>
    <w:p w:rsidR="00533FCA" w:rsidRDefault="00101765">
      <w:pPr>
        <w:snapToGrid w:val="0"/>
        <w:spacing w:line="350" w:lineRule="exact"/>
        <w:ind w:firstLineChars="200" w:firstLine="420"/>
        <w:rPr>
          <w:rFonts w:cs="方正书宋简体"/>
          <w:spacing w:val="-5"/>
          <w:szCs w:val="21"/>
        </w:rPr>
      </w:pPr>
      <w:r>
        <w:rPr>
          <w:rFonts w:cs="方正书宋简体" w:hint="eastAsia"/>
          <w:szCs w:val="21"/>
        </w:rPr>
        <w:t>（三）</w:t>
      </w:r>
      <w:r>
        <w:rPr>
          <w:rFonts w:cs="方正书宋简体" w:hint="eastAsia"/>
          <w:spacing w:val="-5"/>
          <w:szCs w:val="21"/>
        </w:rPr>
        <w:t>在校期间未受过处分（含通报批评，以事件发生时间为处分计算时间）；</w:t>
      </w:r>
    </w:p>
    <w:p w:rsidR="00533FCA" w:rsidRDefault="00101765">
      <w:pPr>
        <w:snapToGrid w:val="0"/>
        <w:spacing w:line="350" w:lineRule="exact"/>
        <w:ind w:firstLineChars="200" w:firstLine="420"/>
        <w:rPr>
          <w:rFonts w:cs="方正书宋简体"/>
          <w:szCs w:val="21"/>
        </w:rPr>
      </w:pPr>
      <w:r>
        <w:rPr>
          <w:rFonts w:cs="方正书宋简体" w:hint="eastAsia"/>
          <w:szCs w:val="21"/>
        </w:rPr>
        <w:t>（四）择业和就业态度端正，认真履行就业协议；</w:t>
      </w:r>
    </w:p>
    <w:p w:rsidR="00533FCA" w:rsidRDefault="00101765">
      <w:pPr>
        <w:snapToGrid w:val="0"/>
        <w:spacing w:line="350" w:lineRule="exact"/>
        <w:ind w:firstLineChars="200" w:firstLine="420"/>
        <w:rPr>
          <w:rFonts w:cs="方正书宋简体"/>
          <w:szCs w:val="21"/>
        </w:rPr>
      </w:pPr>
      <w:r>
        <w:rPr>
          <w:rFonts w:cs="方正书宋简体" w:hint="eastAsia"/>
          <w:szCs w:val="21"/>
        </w:rPr>
        <w:t>（五）</w:t>
      </w:r>
      <w:r>
        <w:rPr>
          <w:rFonts w:hAnsi="宋体" w:cs="宋体" w:hint="eastAsia"/>
          <w:bCs/>
          <w:szCs w:val="21"/>
        </w:rPr>
        <w:t>凡在校学习期间，每获得一次</w:t>
      </w:r>
      <w:r>
        <w:rPr>
          <w:rFonts w:cs="宋体" w:hint="eastAsia"/>
          <w:bCs/>
          <w:szCs w:val="21"/>
        </w:rPr>
        <w:t>“</w:t>
      </w:r>
      <w:r>
        <w:rPr>
          <w:rFonts w:hAnsi="宋体" w:cs="宋体" w:hint="eastAsia"/>
          <w:bCs/>
          <w:szCs w:val="21"/>
        </w:rPr>
        <w:t>优秀三好学生（一等奖学金）</w:t>
      </w:r>
      <w:r>
        <w:rPr>
          <w:rFonts w:cs="宋体" w:hint="eastAsia"/>
          <w:bCs/>
          <w:szCs w:val="21"/>
        </w:rPr>
        <w:t>”</w:t>
      </w:r>
      <w:r>
        <w:rPr>
          <w:rFonts w:hAnsi="宋体" w:cs="宋体" w:hint="eastAsia"/>
          <w:bCs/>
          <w:szCs w:val="21"/>
        </w:rPr>
        <w:t>记</w:t>
      </w:r>
      <w:r>
        <w:rPr>
          <w:rFonts w:cs="宋体" w:hint="eastAsia"/>
          <w:bCs/>
          <w:szCs w:val="21"/>
        </w:rPr>
        <w:t>20</w:t>
      </w:r>
      <w:r>
        <w:rPr>
          <w:rFonts w:hAnsi="宋体" w:cs="宋体" w:hint="eastAsia"/>
          <w:bCs/>
          <w:szCs w:val="21"/>
        </w:rPr>
        <w:t>分；</w:t>
      </w:r>
      <w:r>
        <w:rPr>
          <w:rFonts w:hAnsi="宋体" w:cs="宋体" w:hint="eastAsia"/>
          <w:szCs w:val="21"/>
        </w:rPr>
        <w:t>校级</w:t>
      </w:r>
      <w:r>
        <w:rPr>
          <w:rFonts w:cs="宋体" w:hint="eastAsia"/>
          <w:bCs/>
          <w:szCs w:val="21"/>
        </w:rPr>
        <w:t>“</w:t>
      </w:r>
      <w:r>
        <w:rPr>
          <w:rFonts w:hAnsi="宋体" w:cs="宋体" w:hint="eastAsia"/>
          <w:bCs/>
          <w:szCs w:val="21"/>
        </w:rPr>
        <w:t>优秀党员</w:t>
      </w:r>
      <w:r>
        <w:rPr>
          <w:rFonts w:cs="宋体" w:hint="eastAsia"/>
          <w:bCs/>
          <w:szCs w:val="21"/>
        </w:rPr>
        <w:t>”</w:t>
      </w:r>
      <w:r>
        <w:rPr>
          <w:rFonts w:hAnsi="宋体" w:cs="宋体" w:hint="eastAsia"/>
          <w:bCs/>
          <w:szCs w:val="21"/>
        </w:rPr>
        <w:t>记</w:t>
      </w:r>
      <w:r>
        <w:rPr>
          <w:rFonts w:cs="宋体" w:hint="eastAsia"/>
          <w:szCs w:val="21"/>
        </w:rPr>
        <w:t>15</w:t>
      </w:r>
      <w:r>
        <w:rPr>
          <w:rFonts w:hAnsi="宋体" w:cs="宋体" w:hint="eastAsia"/>
          <w:bCs/>
          <w:szCs w:val="21"/>
        </w:rPr>
        <w:t>分</w:t>
      </w:r>
      <w:r>
        <w:rPr>
          <w:rFonts w:hAnsi="宋体" w:cs="宋体" w:hint="eastAsia"/>
          <w:szCs w:val="21"/>
        </w:rPr>
        <w:t>，</w:t>
      </w:r>
      <w:r>
        <w:rPr>
          <w:rFonts w:hAnsi="宋体" w:cs="宋体" w:hint="eastAsia"/>
          <w:bCs/>
          <w:szCs w:val="21"/>
        </w:rPr>
        <w:t>院级</w:t>
      </w:r>
      <w:r>
        <w:rPr>
          <w:rFonts w:cs="宋体" w:hint="eastAsia"/>
          <w:bCs/>
          <w:szCs w:val="21"/>
        </w:rPr>
        <w:t>“</w:t>
      </w:r>
      <w:r>
        <w:rPr>
          <w:rFonts w:hAnsi="宋体" w:cs="宋体" w:hint="eastAsia"/>
          <w:bCs/>
          <w:szCs w:val="21"/>
        </w:rPr>
        <w:t>优秀党员</w:t>
      </w:r>
      <w:r>
        <w:rPr>
          <w:rFonts w:cs="宋体" w:hint="eastAsia"/>
          <w:bCs/>
          <w:szCs w:val="21"/>
        </w:rPr>
        <w:t>”</w:t>
      </w:r>
      <w:r>
        <w:rPr>
          <w:rFonts w:hAnsi="宋体" w:cs="宋体" w:hint="eastAsia"/>
          <w:bCs/>
          <w:szCs w:val="21"/>
        </w:rPr>
        <w:t>记</w:t>
      </w:r>
      <w:r>
        <w:rPr>
          <w:rFonts w:cs="宋体" w:hint="eastAsia"/>
          <w:bCs/>
          <w:szCs w:val="21"/>
        </w:rPr>
        <w:t>8</w:t>
      </w:r>
      <w:r>
        <w:rPr>
          <w:rFonts w:hAnsi="宋体" w:cs="宋体" w:hint="eastAsia"/>
          <w:bCs/>
          <w:szCs w:val="21"/>
        </w:rPr>
        <w:t>分；</w:t>
      </w:r>
      <w:r>
        <w:rPr>
          <w:rFonts w:cs="宋体" w:hint="eastAsia"/>
          <w:bCs/>
          <w:szCs w:val="21"/>
        </w:rPr>
        <w:t>“</w:t>
      </w:r>
      <w:r>
        <w:rPr>
          <w:rFonts w:hAnsi="宋体" w:cs="宋体" w:hint="eastAsia"/>
          <w:bCs/>
          <w:szCs w:val="21"/>
        </w:rPr>
        <w:t>优秀学生干部</w:t>
      </w:r>
      <w:r>
        <w:rPr>
          <w:rFonts w:cs="宋体" w:hint="eastAsia"/>
          <w:bCs/>
          <w:szCs w:val="21"/>
        </w:rPr>
        <w:t>”</w:t>
      </w:r>
      <w:r>
        <w:rPr>
          <w:rFonts w:hAnsi="宋体" w:cs="宋体" w:hint="eastAsia"/>
          <w:bCs/>
          <w:szCs w:val="21"/>
        </w:rPr>
        <w:t>、</w:t>
      </w:r>
      <w:r>
        <w:rPr>
          <w:rFonts w:cs="宋体" w:hint="eastAsia"/>
          <w:bCs/>
          <w:szCs w:val="21"/>
        </w:rPr>
        <w:t>“</w:t>
      </w:r>
      <w:r>
        <w:rPr>
          <w:rFonts w:hAnsi="宋体" w:cs="宋体" w:hint="eastAsia"/>
          <w:bCs/>
          <w:szCs w:val="21"/>
        </w:rPr>
        <w:t>优秀团干</w:t>
      </w:r>
      <w:r>
        <w:rPr>
          <w:rFonts w:cs="宋体" w:hint="eastAsia"/>
          <w:bCs/>
          <w:szCs w:val="21"/>
        </w:rPr>
        <w:t>”</w:t>
      </w:r>
      <w:r>
        <w:rPr>
          <w:rFonts w:hAnsi="宋体" w:cs="宋体" w:hint="eastAsia"/>
          <w:bCs/>
          <w:szCs w:val="21"/>
        </w:rPr>
        <w:t>、</w:t>
      </w:r>
      <w:r>
        <w:rPr>
          <w:rFonts w:cs="宋体" w:hint="eastAsia"/>
          <w:bCs/>
          <w:szCs w:val="21"/>
        </w:rPr>
        <w:t>“</w:t>
      </w:r>
      <w:r>
        <w:rPr>
          <w:rFonts w:hAnsi="宋体" w:cs="宋体" w:hint="eastAsia"/>
          <w:bCs/>
          <w:szCs w:val="21"/>
        </w:rPr>
        <w:t>三好学生（二等奖学金）</w:t>
      </w:r>
      <w:r>
        <w:rPr>
          <w:rFonts w:cs="宋体" w:hint="eastAsia"/>
          <w:bCs/>
          <w:szCs w:val="21"/>
        </w:rPr>
        <w:t>”</w:t>
      </w:r>
      <w:r>
        <w:rPr>
          <w:rFonts w:hAnsi="宋体" w:cs="宋体" w:hint="eastAsia"/>
          <w:bCs/>
          <w:szCs w:val="21"/>
        </w:rPr>
        <w:t>和</w:t>
      </w:r>
      <w:r>
        <w:rPr>
          <w:rFonts w:cs="宋体" w:hint="eastAsia"/>
          <w:bCs/>
          <w:szCs w:val="21"/>
        </w:rPr>
        <w:t>“</w:t>
      </w:r>
      <w:r>
        <w:rPr>
          <w:rFonts w:hAnsi="宋体" w:cs="宋体" w:hint="eastAsia"/>
          <w:bCs/>
          <w:szCs w:val="21"/>
        </w:rPr>
        <w:t>优秀团员</w:t>
      </w:r>
      <w:r>
        <w:rPr>
          <w:rFonts w:cs="宋体" w:hint="eastAsia"/>
          <w:bCs/>
          <w:szCs w:val="21"/>
        </w:rPr>
        <w:t>”</w:t>
      </w:r>
      <w:r>
        <w:rPr>
          <w:rFonts w:hAnsi="宋体" w:cs="宋体" w:hint="eastAsia"/>
          <w:bCs/>
          <w:szCs w:val="21"/>
        </w:rPr>
        <w:t>记</w:t>
      </w:r>
      <w:r>
        <w:rPr>
          <w:rFonts w:cs="宋体" w:hint="eastAsia"/>
          <w:bCs/>
          <w:szCs w:val="21"/>
        </w:rPr>
        <w:t>10</w:t>
      </w:r>
      <w:r>
        <w:rPr>
          <w:rFonts w:hAnsi="宋体" w:cs="宋体" w:hint="eastAsia"/>
          <w:bCs/>
          <w:szCs w:val="21"/>
        </w:rPr>
        <w:t>分；</w:t>
      </w:r>
      <w:r>
        <w:rPr>
          <w:rFonts w:cs="宋体" w:hint="eastAsia"/>
          <w:bCs/>
          <w:szCs w:val="21"/>
        </w:rPr>
        <w:t>“</w:t>
      </w:r>
      <w:r>
        <w:rPr>
          <w:rFonts w:hAnsi="宋体" w:cs="宋体" w:hint="eastAsia"/>
          <w:bCs/>
          <w:szCs w:val="21"/>
        </w:rPr>
        <w:t>院级三好学生（三等奖学金）</w:t>
      </w:r>
      <w:r>
        <w:rPr>
          <w:rFonts w:cs="宋体" w:hint="eastAsia"/>
          <w:bCs/>
          <w:szCs w:val="21"/>
        </w:rPr>
        <w:t>”</w:t>
      </w:r>
      <w:r>
        <w:rPr>
          <w:rFonts w:hAnsi="宋体" w:cs="宋体" w:hint="eastAsia"/>
          <w:bCs/>
          <w:szCs w:val="21"/>
        </w:rPr>
        <w:t>记</w:t>
      </w:r>
      <w:r>
        <w:rPr>
          <w:rFonts w:cs="宋体" w:hint="eastAsia"/>
          <w:bCs/>
          <w:szCs w:val="21"/>
        </w:rPr>
        <w:t>3</w:t>
      </w:r>
      <w:r>
        <w:rPr>
          <w:rFonts w:hAnsi="宋体" w:cs="宋体" w:hint="eastAsia"/>
          <w:bCs/>
          <w:szCs w:val="21"/>
        </w:rPr>
        <w:t>分；市级优秀记</w:t>
      </w:r>
      <w:r>
        <w:rPr>
          <w:rFonts w:cs="宋体" w:hint="eastAsia"/>
          <w:bCs/>
          <w:szCs w:val="21"/>
        </w:rPr>
        <w:t>20</w:t>
      </w:r>
      <w:r>
        <w:rPr>
          <w:rFonts w:hAnsi="宋体" w:cs="宋体" w:hint="eastAsia"/>
          <w:bCs/>
          <w:szCs w:val="21"/>
        </w:rPr>
        <w:t>分；省级优秀记</w:t>
      </w:r>
      <w:r>
        <w:rPr>
          <w:rFonts w:cs="宋体" w:hint="eastAsia"/>
          <w:bCs/>
          <w:szCs w:val="21"/>
        </w:rPr>
        <w:t>30</w:t>
      </w:r>
      <w:r>
        <w:rPr>
          <w:rFonts w:hAnsi="宋体" w:cs="宋体" w:hint="eastAsia"/>
          <w:bCs/>
          <w:szCs w:val="21"/>
        </w:rPr>
        <w:t>分（同一学</w:t>
      </w:r>
      <w:proofErr w:type="gramStart"/>
      <w:r>
        <w:rPr>
          <w:rFonts w:hAnsi="宋体" w:cs="宋体" w:hint="eastAsia"/>
          <w:bCs/>
          <w:szCs w:val="21"/>
        </w:rPr>
        <w:t>年度获</w:t>
      </w:r>
      <w:proofErr w:type="gramEnd"/>
      <w:r>
        <w:rPr>
          <w:rFonts w:hAnsi="宋体" w:cs="宋体" w:hint="eastAsia"/>
          <w:bCs/>
          <w:szCs w:val="21"/>
        </w:rPr>
        <w:t>两项及两项以上称号者，不重复计算，按最高分值记分）。</w:t>
      </w:r>
    </w:p>
    <w:p w:rsidR="00533FCA" w:rsidRDefault="00101765">
      <w:pPr>
        <w:snapToGrid w:val="0"/>
        <w:spacing w:line="350" w:lineRule="exact"/>
        <w:ind w:firstLineChars="200" w:firstLine="420"/>
        <w:rPr>
          <w:rFonts w:cs="方正书宋简体"/>
          <w:szCs w:val="21"/>
        </w:rPr>
      </w:pPr>
      <w:r>
        <w:rPr>
          <w:rFonts w:cs="方正书宋简体" w:hint="eastAsia"/>
          <w:szCs w:val="21"/>
        </w:rPr>
        <w:t>（六）凡在校级正式的比赛和评比中（不分团体和个人，下同）获第一名的记</w:t>
      </w:r>
      <w:r>
        <w:rPr>
          <w:rFonts w:cs="方正书宋简体" w:hint="eastAsia"/>
          <w:szCs w:val="21"/>
        </w:rPr>
        <w:t>5</w:t>
      </w:r>
      <w:r>
        <w:rPr>
          <w:rFonts w:cs="方正书宋简体" w:hint="eastAsia"/>
          <w:szCs w:val="21"/>
        </w:rPr>
        <w:t>分，获第二名的记</w:t>
      </w:r>
      <w:r>
        <w:rPr>
          <w:rFonts w:cs="方正书宋简体" w:hint="eastAsia"/>
          <w:szCs w:val="21"/>
        </w:rPr>
        <w:t>4</w:t>
      </w:r>
      <w:r>
        <w:rPr>
          <w:rFonts w:cs="方正书宋简体" w:hint="eastAsia"/>
          <w:szCs w:val="21"/>
        </w:rPr>
        <w:t>分，获第三名的记</w:t>
      </w:r>
      <w:r>
        <w:rPr>
          <w:rFonts w:cs="方正书宋简体" w:hint="eastAsia"/>
          <w:szCs w:val="21"/>
        </w:rPr>
        <w:t>3</w:t>
      </w:r>
      <w:r>
        <w:rPr>
          <w:rFonts w:cs="方正书宋简体" w:hint="eastAsia"/>
          <w:szCs w:val="21"/>
        </w:rPr>
        <w:t>分；在市级正式的各类比赛和评比中，获第一名的记</w:t>
      </w:r>
      <w:r>
        <w:rPr>
          <w:rFonts w:cs="方正书宋简体" w:hint="eastAsia"/>
          <w:szCs w:val="21"/>
        </w:rPr>
        <w:t>7</w:t>
      </w:r>
      <w:r>
        <w:rPr>
          <w:rFonts w:cs="方正书宋简体" w:hint="eastAsia"/>
          <w:szCs w:val="21"/>
        </w:rPr>
        <w:t>分，获第二名的记</w:t>
      </w:r>
      <w:r>
        <w:rPr>
          <w:rFonts w:cs="方正书宋简体" w:hint="eastAsia"/>
          <w:szCs w:val="21"/>
        </w:rPr>
        <w:t>5</w:t>
      </w:r>
      <w:r>
        <w:rPr>
          <w:rFonts w:cs="方正书宋简体" w:hint="eastAsia"/>
          <w:szCs w:val="21"/>
        </w:rPr>
        <w:t>分，获第三名的记</w:t>
      </w:r>
      <w:r>
        <w:rPr>
          <w:rFonts w:cs="方正书宋简体" w:hint="eastAsia"/>
          <w:szCs w:val="21"/>
        </w:rPr>
        <w:t>4</w:t>
      </w:r>
      <w:r>
        <w:rPr>
          <w:rFonts w:cs="方正书宋简体" w:hint="eastAsia"/>
          <w:szCs w:val="21"/>
        </w:rPr>
        <w:t>分；凡在省级正式的各类比赛和评比中获第一名的记</w:t>
      </w:r>
      <w:r>
        <w:rPr>
          <w:rFonts w:cs="方正书宋简体" w:hint="eastAsia"/>
          <w:szCs w:val="21"/>
        </w:rPr>
        <w:t>10</w:t>
      </w:r>
      <w:r>
        <w:rPr>
          <w:rFonts w:cs="方正书宋简体" w:hint="eastAsia"/>
          <w:szCs w:val="21"/>
        </w:rPr>
        <w:t>分，获第二名的记</w:t>
      </w:r>
      <w:r>
        <w:rPr>
          <w:rFonts w:cs="方正书宋简体" w:hint="eastAsia"/>
          <w:szCs w:val="21"/>
        </w:rPr>
        <w:t>8</w:t>
      </w:r>
      <w:r>
        <w:rPr>
          <w:rFonts w:cs="方正书宋简体" w:hint="eastAsia"/>
          <w:szCs w:val="21"/>
        </w:rPr>
        <w:t>分，获第三名的记</w:t>
      </w:r>
      <w:r>
        <w:rPr>
          <w:rFonts w:cs="方正书宋简体" w:hint="eastAsia"/>
          <w:szCs w:val="21"/>
        </w:rPr>
        <w:t>6</w:t>
      </w:r>
      <w:r>
        <w:rPr>
          <w:rFonts w:cs="方正书宋简体" w:hint="eastAsia"/>
          <w:szCs w:val="21"/>
        </w:rPr>
        <w:t>分；凡在全国正式的各类比赛中获第一名的记</w:t>
      </w:r>
      <w:r>
        <w:rPr>
          <w:rFonts w:cs="方正书宋简体" w:hint="eastAsia"/>
          <w:szCs w:val="21"/>
        </w:rPr>
        <w:t>15</w:t>
      </w:r>
      <w:r>
        <w:rPr>
          <w:rFonts w:cs="方正书宋简体" w:hint="eastAsia"/>
          <w:szCs w:val="21"/>
        </w:rPr>
        <w:t>分，</w:t>
      </w:r>
      <w:r>
        <w:rPr>
          <w:rFonts w:cs="方正书宋简体" w:hint="eastAsia"/>
          <w:szCs w:val="21"/>
        </w:rPr>
        <w:t>获第二名的记</w:t>
      </w:r>
      <w:r>
        <w:rPr>
          <w:rFonts w:cs="方正书宋简体" w:hint="eastAsia"/>
          <w:szCs w:val="21"/>
        </w:rPr>
        <w:t>13</w:t>
      </w:r>
      <w:r>
        <w:rPr>
          <w:rFonts w:cs="方正书宋简体" w:hint="eastAsia"/>
          <w:szCs w:val="21"/>
        </w:rPr>
        <w:t>分，获第三名的记</w:t>
      </w:r>
      <w:r>
        <w:rPr>
          <w:rFonts w:cs="方正书宋简体" w:hint="eastAsia"/>
          <w:szCs w:val="21"/>
        </w:rPr>
        <w:t>11</w:t>
      </w:r>
      <w:r>
        <w:rPr>
          <w:rFonts w:cs="方正书宋简体" w:hint="eastAsia"/>
          <w:szCs w:val="21"/>
        </w:rPr>
        <w:t>分（同一项目获得不同等级的奖励时，不重复计算，按最高分值记分）。</w:t>
      </w:r>
    </w:p>
    <w:p w:rsidR="00533FCA" w:rsidRDefault="00101765">
      <w:pPr>
        <w:snapToGrid w:val="0"/>
        <w:spacing w:line="350" w:lineRule="exact"/>
        <w:ind w:firstLineChars="200" w:firstLine="420"/>
        <w:rPr>
          <w:rFonts w:cs="方正书宋简体"/>
          <w:szCs w:val="21"/>
        </w:rPr>
      </w:pPr>
      <w:r>
        <w:rPr>
          <w:rFonts w:cs="方正书宋简体" w:hint="eastAsia"/>
          <w:szCs w:val="21"/>
        </w:rPr>
        <w:t>（七）其他奖项参照以上规定执行。</w:t>
      </w:r>
    </w:p>
    <w:p w:rsidR="00533FCA" w:rsidRDefault="00101765">
      <w:pPr>
        <w:snapToGrid w:val="0"/>
        <w:spacing w:line="350" w:lineRule="exact"/>
        <w:ind w:firstLineChars="200" w:firstLine="420"/>
        <w:rPr>
          <w:rFonts w:cs="方正书宋简体"/>
          <w:szCs w:val="21"/>
        </w:rPr>
      </w:pPr>
      <w:r>
        <w:rPr>
          <w:rFonts w:cs="方正书宋简体" w:hint="eastAsia"/>
          <w:szCs w:val="21"/>
        </w:rPr>
        <w:t>（八）助学金、贷学金的资助奖励不在记分之列。</w:t>
      </w:r>
    </w:p>
    <w:p w:rsidR="00533FCA" w:rsidRDefault="00101765">
      <w:pPr>
        <w:snapToGrid w:val="0"/>
        <w:spacing w:line="350" w:lineRule="exact"/>
        <w:ind w:firstLineChars="200" w:firstLine="420"/>
        <w:rPr>
          <w:rFonts w:cs="方正书宋简体"/>
          <w:spacing w:val="-9"/>
          <w:szCs w:val="21"/>
        </w:rPr>
      </w:pPr>
      <w:r>
        <w:rPr>
          <w:rFonts w:cs="方正书宋简体" w:hint="eastAsia"/>
          <w:szCs w:val="21"/>
        </w:rPr>
        <w:t>（九）</w:t>
      </w:r>
      <w:r>
        <w:rPr>
          <w:rFonts w:cs="方正书宋简体" w:hint="eastAsia"/>
          <w:spacing w:val="-9"/>
          <w:szCs w:val="21"/>
        </w:rPr>
        <w:t>各班根据上述积分总数，由高分到低分按</w:t>
      </w:r>
      <w:r>
        <w:rPr>
          <w:rFonts w:cs="方正书宋简体" w:hint="eastAsia"/>
          <w:spacing w:val="-9"/>
          <w:szCs w:val="21"/>
        </w:rPr>
        <w:t>10</w:t>
      </w:r>
      <w:r>
        <w:rPr>
          <w:rFonts w:cs="方正书宋简体" w:hint="eastAsia"/>
          <w:spacing w:val="-9"/>
          <w:szCs w:val="21"/>
        </w:rPr>
        <w:t>％的比例（四舍五入）评选。</w:t>
      </w:r>
    </w:p>
    <w:p w:rsidR="00533FCA" w:rsidRDefault="00101765">
      <w:pPr>
        <w:snapToGrid w:val="0"/>
        <w:spacing w:line="350" w:lineRule="exact"/>
        <w:ind w:firstLineChars="200" w:firstLine="420"/>
        <w:rPr>
          <w:rFonts w:cs="方正书宋简体"/>
          <w:szCs w:val="21"/>
        </w:rPr>
      </w:pPr>
      <w:r>
        <w:rPr>
          <w:rFonts w:cs="方正书宋简体" w:hint="eastAsia"/>
          <w:szCs w:val="21"/>
        </w:rPr>
        <w:t>（十）有下列情况之一不得评为“优秀毕业生”。</w:t>
      </w:r>
    </w:p>
    <w:p w:rsidR="00533FCA" w:rsidRDefault="00101765">
      <w:pPr>
        <w:snapToGrid w:val="0"/>
        <w:spacing w:line="350" w:lineRule="exact"/>
        <w:ind w:firstLineChars="200" w:firstLine="420"/>
        <w:rPr>
          <w:rFonts w:cs="方正书宋简体"/>
          <w:szCs w:val="21"/>
        </w:rPr>
      </w:pPr>
      <w:r>
        <w:rPr>
          <w:rFonts w:cs="方正书宋简体" w:hint="eastAsia"/>
          <w:szCs w:val="21"/>
        </w:rPr>
        <w:t>1</w:t>
      </w:r>
      <w:r>
        <w:rPr>
          <w:rFonts w:cs="方正书宋简体" w:hint="eastAsia"/>
          <w:szCs w:val="21"/>
        </w:rPr>
        <w:t>．在校期间受过处分（含通报批评，以事件发生时间为处分计算时间）；在留校察看期间者。</w:t>
      </w:r>
    </w:p>
    <w:p w:rsidR="00533FCA" w:rsidRDefault="00101765">
      <w:pPr>
        <w:snapToGrid w:val="0"/>
        <w:spacing w:line="350" w:lineRule="exact"/>
        <w:ind w:firstLineChars="200" w:firstLine="420"/>
        <w:rPr>
          <w:rFonts w:cs="方正书宋简体"/>
          <w:szCs w:val="21"/>
        </w:rPr>
      </w:pPr>
      <w:r>
        <w:rPr>
          <w:rFonts w:cs="方正书宋简体" w:hint="eastAsia"/>
          <w:szCs w:val="21"/>
        </w:rPr>
        <w:t>2</w:t>
      </w:r>
      <w:r>
        <w:rPr>
          <w:rFonts w:cs="方正书宋简体" w:hint="eastAsia"/>
          <w:szCs w:val="21"/>
        </w:rPr>
        <w:t>．</w:t>
      </w:r>
      <w:r>
        <w:rPr>
          <w:rFonts w:ascii="宋体" w:hAnsi="宋体" w:cs="宋体" w:hint="eastAsia"/>
          <w:szCs w:val="21"/>
        </w:rPr>
        <w:t>在校期间所有课程（</w:t>
      </w:r>
      <w:proofErr w:type="gramStart"/>
      <w:r>
        <w:rPr>
          <w:rFonts w:ascii="宋体" w:hAnsi="宋体" w:cs="宋体" w:hint="eastAsia"/>
          <w:szCs w:val="21"/>
        </w:rPr>
        <w:t>除通识</w:t>
      </w:r>
      <w:proofErr w:type="gramEnd"/>
      <w:r>
        <w:rPr>
          <w:rFonts w:ascii="宋体" w:hAnsi="宋体" w:cs="宋体" w:hint="eastAsia"/>
          <w:szCs w:val="21"/>
        </w:rPr>
        <w:t>课）有不及格者。</w:t>
      </w:r>
    </w:p>
    <w:p w:rsidR="00533FCA" w:rsidRDefault="00101765">
      <w:pPr>
        <w:snapToGrid w:val="0"/>
        <w:spacing w:line="350" w:lineRule="exact"/>
        <w:ind w:firstLineChars="200" w:firstLine="420"/>
        <w:rPr>
          <w:rFonts w:cs="方正书宋简体"/>
          <w:szCs w:val="21"/>
        </w:rPr>
      </w:pPr>
      <w:r>
        <w:rPr>
          <w:rFonts w:cs="方正书宋简体" w:hint="eastAsia"/>
          <w:szCs w:val="21"/>
        </w:rPr>
        <w:t>（十一）被评为“优秀毕业生”的同学，学校一次性奖励</w:t>
      </w:r>
      <w:r>
        <w:rPr>
          <w:rFonts w:cs="方正书宋简体" w:hint="eastAsia"/>
          <w:szCs w:val="21"/>
        </w:rPr>
        <w:t>200</w:t>
      </w:r>
      <w:r>
        <w:rPr>
          <w:rFonts w:cs="方正书宋简体" w:hint="eastAsia"/>
          <w:szCs w:val="21"/>
        </w:rPr>
        <w:t>元，颁发荣</w:t>
      </w:r>
      <w:r>
        <w:rPr>
          <w:rFonts w:cs="方正书宋简体" w:hint="eastAsia"/>
          <w:spacing w:val="-6"/>
          <w:szCs w:val="21"/>
        </w:rPr>
        <w:t>誉证书，并将《优秀毕业生登记表》归入学生档案。评选工作在每年</w:t>
      </w:r>
      <w:r>
        <w:rPr>
          <w:rFonts w:cs="方正书宋简体" w:hint="eastAsia"/>
          <w:spacing w:val="-6"/>
          <w:szCs w:val="21"/>
        </w:rPr>
        <w:t>5</w:t>
      </w:r>
      <w:r>
        <w:rPr>
          <w:rFonts w:cs="方正书宋简体" w:hint="eastAsia"/>
          <w:spacing w:val="-6"/>
          <w:szCs w:val="21"/>
        </w:rPr>
        <w:t>－</w:t>
      </w:r>
      <w:r>
        <w:rPr>
          <w:rFonts w:cs="方正书宋简体" w:hint="eastAsia"/>
          <w:spacing w:val="-6"/>
          <w:szCs w:val="21"/>
        </w:rPr>
        <w:t>6</w:t>
      </w:r>
      <w:r>
        <w:rPr>
          <w:rFonts w:cs="方正书宋简体" w:hint="eastAsia"/>
          <w:spacing w:val="-6"/>
          <w:szCs w:val="21"/>
        </w:rPr>
        <w:t>月进行</w:t>
      </w:r>
      <w:r>
        <w:rPr>
          <w:rFonts w:cs="方正书宋简体" w:hint="eastAsia"/>
          <w:szCs w:val="21"/>
        </w:rPr>
        <w:t>。</w:t>
      </w:r>
    </w:p>
    <w:p w:rsidR="00533FCA" w:rsidRDefault="00101765">
      <w:pPr>
        <w:snapToGrid w:val="0"/>
        <w:spacing w:line="350" w:lineRule="exact"/>
        <w:ind w:firstLineChars="200" w:firstLine="420"/>
        <w:rPr>
          <w:rFonts w:cs="方正书宋简体"/>
          <w:b/>
          <w:szCs w:val="21"/>
        </w:rPr>
      </w:pPr>
      <w:r>
        <w:rPr>
          <w:rFonts w:cs="方正书宋简体" w:hint="eastAsia"/>
          <w:szCs w:val="21"/>
        </w:rPr>
        <w:t>第十七条</w:t>
      </w:r>
      <w:r>
        <w:rPr>
          <w:rFonts w:cs="方正书宋简体" w:hint="eastAsia"/>
          <w:b/>
          <w:szCs w:val="21"/>
        </w:rPr>
        <w:t xml:space="preserve">  </w:t>
      </w:r>
      <w:r>
        <w:rPr>
          <w:rFonts w:cs="方正书宋简体" w:hint="eastAsia"/>
          <w:bCs/>
          <w:szCs w:val="21"/>
        </w:rPr>
        <w:t>学校设立优秀学风班集体奖（优秀毕业班、先进班集体）。获奖集体必须符合以下条件：</w:t>
      </w:r>
    </w:p>
    <w:p w:rsidR="00533FCA" w:rsidRDefault="00101765">
      <w:pPr>
        <w:snapToGrid w:val="0"/>
        <w:spacing w:line="350" w:lineRule="exact"/>
        <w:ind w:firstLineChars="200" w:firstLine="420"/>
        <w:rPr>
          <w:rFonts w:cs="方正书宋简体"/>
          <w:szCs w:val="21"/>
        </w:rPr>
      </w:pPr>
      <w:r>
        <w:rPr>
          <w:rFonts w:cs="方正书宋简体" w:hint="eastAsia"/>
          <w:szCs w:val="21"/>
        </w:rPr>
        <w:t>（一）先进班集体评选条件</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政治思想好。能坚持四项基本原则，坚持正确的政治方向，维护学校的稳定；能根</w:t>
      </w:r>
      <w:r>
        <w:rPr>
          <w:rFonts w:cs="方正书宋简体" w:hint="eastAsia"/>
          <w:szCs w:val="21"/>
        </w:rPr>
        <w:lastRenderedPageBreak/>
        <w:t>据学校、学院的安排，有计划地组织政治学习；团支部组织健全，</w:t>
      </w:r>
      <w:r>
        <w:rPr>
          <w:rFonts w:ascii="宋体" w:hAnsi="宋体" w:cs="宋体" w:hint="eastAsia"/>
          <w:szCs w:val="21"/>
        </w:rPr>
        <w:t>工作扎实推进，能积极组织开展各类公益活动</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2. </w:t>
      </w:r>
      <w:r>
        <w:rPr>
          <w:rFonts w:cs="方正书宋简体" w:hint="eastAsia"/>
          <w:szCs w:val="21"/>
        </w:rPr>
        <w:t>集体群体素质好。班集体凝聚力强，富有创新意识和创业精神。班集体骨干发挥核心作用，全体学生在班干部的带领下，团结互助，文明礼貌，形成人人</w:t>
      </w:r>
      <w:r>
        <w:rPr>
          <w:rFonts w:cs="方正书宋简体" w:hint="eastAsia"/>
          <w:szCs w:val="21"/>
        </w:rPr>
        <w:t>积极进取的良好班风；</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3. </w:t>
      </w:r>
      <w:r>
        <w:rPr>
          <w:rFonts w:cs="方正书宋简体" w:hint="eastAsia"/>
          <w:szCs w:val="21"/>
        </w:rPr>
        <w:t>学风建设好。热爱所学专业，刻苦学习，善于思考，勇于实践，成绩优良；有健全的考勤制度、完善的考勤记录，无迟到、早退现象；积极组织和参加课外科技活动、学科竞赛和校园文化活动，在各类竞赛和评比中成绩优异，获奖率高；</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4. </w:t>
      </w:r>
      <w:r>
        <w:rPr>
          <w:rFonts w:cs="方正书宋简体" w:hint="eastAsia"/>
          <w:szCs w:val="21"/>
        </w:rPr>
        <w:t>作风建设好。班级成员遵纪守法，遵守《高等学校学生行为准则》和学校的各项规章制度；</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5. </w:t>
      </w:r>
      <w:r>
        <w:rPr>
          <w:rFonts w:ascii="宋体" w:hAnsi="宋体" w:cs="宋体" w:hint="eastAsia"/>
          <w:szCs w:val="21"/>
        </w:rPr>
        <w:t>实绩效果好。参加学校党校或党章学习小组的学生占全班人数的</w:t>
      </w:r>
      <w:r>
        <w:rPr>
          <w:rFonts w:ascii="宋体" w:hAnsi="宋体" w:cs="宋体" w:hint="eastAsia"/>
          <w:szCs w:val="21"/>
        </w:rPr>
        <w:t>80%</w:t>
      </w:r>
      <w:r>
        <w:rPr>
          <w:rFonts w:ascii="宋体" w:hAnsi="宋体" w:cs="宋体" w:hint="eastAsia"/>
          <w:szCs w:val="21"/>
        </w:rPr>
        <w:t>以上；课程（</w:t>
      </w:r>
      <w:proofErr w:type="gramStart"/>
      <w:r>
        <w:rPr>
          <w:rFonts w:ascii="宋体" w:hAnsi="宋体" w:cs="宋体" w:hint="eastAsia"/>
          <w:szCs w:val="21"/>
        </w:rPr>
        <w:t>除通识</w:t>
      </w:r>
      <w:proofErr w:type="gramEnd"/>
      <w:r>
        <w:rPr>
          <w:rFonts w:ascii="宋体" w:hAnsi="宋体" w:cs="宋体" w:hint="eastAsia"/>
          <w:szCs w:val="21"/>
        </w:rPr>
        <w:t>课）平均分高于年级平均值；</w:t>
      </w:r>
      <w:proofErr w:type="gramStart"/>
      <w:r>
        <w:rPr>
          <w:rFonts w:ascii="宋体" w:hAnsi="宋体" w:cs="宋体" w:hint="eastAsia"/>
          <w:szCs w:val="21"/>
        </w:rPr>
        <w:t>参评学</w:t>
      </w:r>
      <w:proofErr w:type="gramEnd"/>
      <w:r>
        <w:rPr>
          <w:rFonts w:ascii="宋体" w:hAnsi="宋体" w:cs="宋体" w:hint="eastAsia"/>
          <w:szCs w:val="21"/>
        </w:rPr>
        <w:t>年度和评比期间无人因违反校纪校规受到通报批评及以上处分；</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6. </w:t>
      </w:r>
      <w:r>
        <w:rPr>
          <w:rFonts w:cs="方正书宋简体" w:hint="eastAsia"/>
          <w:szCs w:val="21"/>
        </w:rPr>
        <w:t>评选工作在每年</w:t>
      </w:r>
      <w:r>
        <w:rPr>
          <w:rFonts w:cs="方正书宋简体" w:hint="eastAsia"/>
          <w:szCs w:val="21"/>
        </w:rPr>
        <w:t>9</w:t>
      </w:r>
      <w:r>
        <w:rPr>
          <w:rFonts w:cs="方正书宋简体" w:hint="eastAsia"/>
          <w:szCs w:val="21"/>
        </w:rPr>
        <w:t>月进行。</w:t>
      </w:r>
    </w:p>
    <w:p w:rsidR="00533FCA" w:rsidRDefault="00101765">
      <w:pPr>
        <w:snapToGrid w:val="0"/>
        <w:spacing w:line="350" w:lineRule="exact"/>
        <w:ind w:firstLineChars="200" w:firstLine="420"/>
        <w:rPr>
          <w:rFonts w:cs="方正书宋简体"/>
          <w:szCs w:val="21"/>
        </w:rPr>
      </w:pPr>
      <w:r>
        <w:rPr>
          <w:rFonts w:cs="方正书宋简体" w:hint="eastAsia"/>
          <w:szCs w:val="21"/>
        </w:rPr>
        <w:t>（二）评选程序及比例</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凡参加学校先进班级评选的班级，都要写一份</w:t>
      </w:r>
      <w:r>
        <w:rPr>
          <w:rFonts w:cs="方正书宋简体" w:hint="eastAsia"/>
          <w:szCs w:val="21"/>
        </w:rPr>
        <w:t>2000</w:t>
      </w:r>
      <w:r>
        <w:rPr>
          <w:rFonts w:cs="方正书宋简体" w:hint="eastAsia"/>
          <w:szCs w:val="21"/>
        </w:rPr>
        <w:t>－</w:t>
      </w:r>
      <w:r>
        <w:rPr>
          <w:rFonts w:cs="方正书宋简体" w:hint="eastAsia"/>
          <w:szCs w:val="21"/>
        </w:rPr>
        <w:t>3000</w:t>
      </w:r>
      <w:r>
        <w:rPr>
          <w:rFonts w:cs="方正书宋简体" w:hint="eastAsia"/>
          <w:szCs w:val="21"/>
        </w:rPr>
        <w:t>字的推荐材料，并附上评选条件中需要提供的有关数据，向本学院自荐；</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2. </w:t>
      </w:r>
      <w:r>
        <w:rPr>
          <w:rFonts w:cs="方正书宋简体" w:hint="eastAsia"/>
          <w:szCs w:val="21"/>
        </w:rPr>
        <w:t>各学院根据自荐情况按本学院参评班级数</w:t>
      </w:r>
      <w:r>
        <w:rPr>
          <w:rFonts w:cs="方正书宋简体" w:hint="eastAsia"/>
          <w:szCs w:val="21"/>
        </w:rPr>
        <w:t>20</w:t>
      </w:r>
      <w:r>
        <w:rPr>
          <w:rFonts w:cs="方正书宋简体" w:hint="eastAsia"/>
          <w:szCs w:val="21"/>
        </w:rPr>
        <w:t>％的比例（四舍五入）评选推荐先进班级，报学生处；</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3. </w:t>
      </w:r>
      <w:r>
        <w:rPr>
          <w:rFonts w:cs="方正书宋简体" w:hint="eastAsia"/>
          <w:szCs w:val="21"/>
        </w:rPr>
        <w:t>学生处对各学院推荐的班级根据自荐材料、推荐意见并对照条件进行资格审核；</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4. </w:t>
      </w:r>
      <w:r>
        <w:rPr>
          <w:rFonts w:cs="方正书宋简体" w:hint="eastAsia"/>
          <w:szCs w:val="21"/>
        </w:rPr>
        <w:t>由学生处组织召开由各学院主管学生工作的领导和符合参评资格班级的班长参加的学生工作会议。各班长在规定时间内作参评情况介绍，并经讨论然后按全校</w:t>
      </w:r>
      <w:proofErr w:type="gramStart"/>
      <w:r>
        <w:rPr>
          <w:rFonts w:cs="方正书宋简体" w:hint="eastAsia"/>
          <w:szCs w:val="21"/>
        </w:rPr>
        <w:t>参评数</w:t>
      </w:r>
      <w:proofErr w:type="gramEnd"/>
      <w:r>
        <w:rPr>
          <w:rFonts w:cs="方正书宋简体" w:hint="eastAsia"/>
          <w:szCs w:val="21"/>
        </w:rPr>
        <w:t>15</w:t>
      </w:r>
      <w:r>
        <w:rPr>
          <w:rFonts w:cs="方正书宋简体" w:hint="eastAsia"/>
          <w:szCs w:val="21"/>
        </w:rPr>
        <w:t>％的比</w:t>
      </w:r>
      <w:r>
        <w:rPr>
          <w:rFonts w:cs="方正书宋简体" w:hint="eastAsia"/>
          <w:szCs w:val="21"/>
        </w:rPr>
        <w:t>例投票确定先进班级；</w:t>
      </w:r>
    </w:p>
    <w:p w:rsidR="00533FCA" w:rsidRDefault="00101765">
      <w:pPr>
        <w:snapToGrid w:val="0"/>
        <w:spacing w:line="350" w:lineRule="exact"/>
        <w:ind w:firstLineChars="200" w:firstLine="420"/>
        <w:rPr>
          <w:rFonts w:cs="方正书宋简体"/>
          <w:szCs w:val="21"/>
        </w:rPr>
      </w:pPr>
      <w:r>
        <w:rPr>
          <w:rFonts w:cs="方正书宋简体" w:hint="eastAsia"/>
          <w:szCs w:val="21"/>
        </w:rPr>
        <w:t>（三）奖励办法</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评为“先进班集体”的班级，学校颁发奖状，校园网公布。</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2. </w:t>
      </w:r>
      <w:r>
        <w:rPr>
          <w:rFonts w:cs="方正书宋简体" w:hint="eastAsia"/>
          <w:szCs w:val="21"/>
        </w:rPr>
        <w:t>先进班集体按每人</w:t>
      </w:r>
      <w:r>
        <w:rPr>
          <w:rFonts w:cs="方正书宋简体" w:hint="eastAsia"/>
          <w:szCs w:val="21"/>
        </w:rPr>
        <w:t>30</w:t>
      </w:r>
      <w:r>
        <w:rPr>
          <w:rFonts w:cs="方正书宋简体" w:hint="eastAsia"/>
          <w:szCs w:val="21"/>
        </w:rPr>
        <w:t>元的标准发给活动经费。</w:t>
      </w:r>
    </w:p>
    <w:p w:rsidR="00533FCA" w:rsidRDefault="00101765">
      <w:pPr>
        <w:snapToGrid w:val="0"/>
        <w:spacing w:line="350" w:lineRule="exact"/>
        <w:ind w:firstLineChars="200" w:firstLine="420"/>
        <w:rPr>
          <w:rFonts w:cs="方正书宋简体"/>
          <w:szCs w:val="21"/>
        </w:rPr>
      </w:pPr>
      <w:r>
        <w:rPr>
          <w:rFonts w:ascii="宋体" w:hAnsi="宋体" w:cs="宋体" w:hint="eastAsia"/>
          <w:szCs w:val="21"/>
        </w:rPr>
        <w:t>第十八条</w:t>
      </w:r>
      <w:r>
        <w:rPr>
          <w:rFonts w:ascii="宋体" w:hAnsi="宋体" w:cs="宋体" w:hint="eastAsia"/>
          <w:b/>
          <w:szCs w:val="21"/>
        </w:rPr>
        <w:t xml:space="preserve">  </w:t>
      </w:r>
      <w:r>
        <w:rPr>
          <w:rFonts w:ascii="宋体" w:hAnsi="宋体" w:cs="宋体" w:hint="eastAsia"/>
          <w:bCs/>
          <w:szCs w:val="21"/>
        </w:rPr>
        <w:t>学校设立优秀毕业班奖。获奖集体必须符合以下条件：</w:t>
      </w:r>
    </w:p>
    <w:p w:rsidR="00533FCA" w:rsidRDefault="00101765">
      <w:pPr>
        <w:snapToGrid w:val="0"/>
        <w:spacing w:line="350" w:lineRule="exact"/>
        <w:ind w:firstLineChars="200" w:firstLine="420"/>
        <w:rPr>
          <w:rFonts w:cs="方正书宋简体"/>
          <w:szCs w:val="21"/>
        </w:rPr>
      </w:pPr>
      <w:r>
        <w:rPr>
          <w:rFonts w:cs="方正书宋简体" w:hint="eastAsia"/>
          <w:szCs w:val="21"/>
        </w:rPr>
        <w:t>（一）申请条件</w:t>
      </w:r>
    </w:p>
    <w:p w:rsidR="00533FCA" w:rsidRDefault="00101765">
      <w:pPr>
        <w:snapToGrid w:val="0"/>
        <w:spacing w:line="350" w:lineRule="exact"/>
        <w:ind w:firstLineChars="200" w:firstLine="420"/>
        <w:rPr>
          <w:rFonts w:cs="方正书宋简体"/>
          <w:szCs w:val="21"/>
        </w:rPr>
      </w:pPr>
      <w:r>
        <w:rPr>
          <w:rFonts w:cs="方正书宋简体" w:hint="eastAsia"/>
          <w:szCs w:val="21"/>
        </w:rPr>
        <w:t xml:space="preserve">1. </w:t>
      </w:r>
      <w:r>
        <w:rPr>
          <w:rFonts w:cs="方正书宋简体" w:hint="eastAsia"/>
          <w:szCs w:val="21"/>
        </w:rPr>
        <w:t>在校期间班集体实绩的积分高</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1</w:t>
      </w:r>
      <w:r>
        <w:rPr>
          <w:rFonts w:cs="方正书宋简体" w:hint="eastAsia"/>
          <w:szCs w:val="21"/>
        </w:rPr>
        <w:t>）每获得一次“先进班集体”、“先进团支部”各记</w:t>
      </w:r>
      <w:r>
        <w:rPr>
          <w:rFonts w:cs="方正书宋简体" w:hint="eastAsia"/>
          <w:szCs w:val="21"/>
        </w:rPr>
        <w:t>20</w:t>
      </w:r>
      <w:r>
        <w:rPr>
          <w:rFonts w:cs="方正书宋简体" w:hint="eastAsia"/>
          <w:szCs w:val="21"/>
        </w:rPr>
        <w:t>分，获市级先进集体记</w:t>
      </w:r>
      <w:r>
        <w:rPr>
          <w:rFonts w:cs="方正书宋简体" w:hint="eastAsia"/>
          <w:szCs w:val="21"/>
        </w:rPr>
        <w:t>30</w:t>
      </w:r>
      <w:r>
        <w:rPr>
          <w:rFonts w:cs="方正书宋简体" w:hint="eastAsia"/>
          <w:szCs w:val="21"/>
        </w:rPr>
        <w:t>分，获省级</w:t>
      </w:r>
      <w:proofErr w:type="gramStart"/>
      <w:r>
        <w:rPr>
          <w:rFonts w:cs="方正书宋简体" w:hint="eastAsia"/>
          <w:szCs w:val="21"/>
        </w:rPr>
        <w:t>先进记</w:t>
      </w:r>
      <w:proofErr w:type="gramEnd"/>
      <w:r>
        <w:rPr>
          <w:rFonts w:cs="方正书宋简体" w:hint="eastAsia"/>
          <w:szCs w:val="21"/>
        </w:rPr>
        <w:t>50</w:t>
      </w:r>
      <w:r>
        <w:rPr>
          <w:rFonts w:cs="方正书宋简体" w:hint="eastAsia"/>
          <w:szCs w:val="21"/>
        </w:rPr>
        <w:t>分；</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2</w:t>
      </w:r>
      <w:r>
        <w:rPr>
          <w:rFonts w:cs="方正书宋简体" w:hint="eastAsia"/>
          <w:szCs w:val="21"/>
        </w:rPr>
        <w:t>）</w:t>
      </w:r>
      <w:r>
        <w:rPr>
          <w:rFonts w:hAnsi="宋体" w:cs="宋体" w:hint="eastAsia"/>
          <w:szCs w:val="21"/>
        </w:rPr>
        <w:t>凡在学院正式的比赛中，以班为单位参加的比赛获一等奖的记</w:t>
      </w:r>
      <w:r>
        <w:rPr>
          <w:rFonts w:cs="宋体" w:hint="eastAsia"/>
          <w:szCs w:val="21"/>
        </w:rPr>
        <w:t>8</w:t>
      </w:r>
      <w:r>
        <w:rPr>
          <w:rFonts w:hAnsi="宋体" w:cs="宋体" w:hint="eastAsia"/>
          <w:szCs w:val="21"/>
        </w:rPr>
        <w:t>分，获二等奖的记</w:t>
      </w:r>
      <w:r>
        <w:rPr>
          <w:rFonts w:cs="宋体" w:hint="eastAsia"/>
          <w:szCs w:val="21"/>
        </w:rPr>
        <w:t>6</w:t>
      </w:r>
      <w:r>
        <w:rPr>
          <w:rFonts w:hAnsi="宋体" w:cs="宋体" w:hint="eastAsia"/>
          <w:szCs w:val="21"/>
        </w:rPr>
        <w:t>分，获三等奖的记</w:t>
      </w:r>
      <w:r>
        <w:rPr>
          <w:rFonts w:cs="宋体" w:hint="eastAsia"/>
          <w:szCs w:val="21"/>
        </w:rPr>
        <w:t>3</w:t>
      </w:r>
      <w:r>
        <w:rPr>
          <w:rFonts w:hAnsi="宋体" w:cs="宋体" w:hint="eastAsia"/>
          <w:szCs w:val="21"/>
        </w:rPr>
        <w:t>分；</w:t>
      </w:r>
      <w:r>
        <w:rPr>
          <w:rFonts w:cs="方正书宋简体" w:hint="eastAsia"/>
          <w:szCs w:val="21"/>
        </w:rPr>
        <w:t>凡在校级正式的比赛中，以班为单位参加的比赛获一等奖的记</w:t>
      </w:r>
      <w:r>
        <w:rPr>
          <w:rFonts w:cs="方正书宋简体" w:hint="eastAsia"/>
          <w:szCs w:val="21"/>
        </w:rPr>
        <w:t>10</w:t>
      </w:r>
      <w:r>
        <w:rPr>
          <w:rFonts w:cs="方正书宋简体" w:hint="eastAsia"/>
          <w:szCs w:val="21"/>
        </w:rPr>
        <w:t>分，获二等奖的记</w:t>
      </w:r>
      <w:r>
        <w:rPr>
          <w:rFonts w:cs="方正书宋简体" w:hint="eastAsia"/>
          <w:szCs w:val="21"/>
        </w:rPr>
        <w:t>8</w:t>
      </w:r>
      <w:r>
        <w:rPr>
          <w:rFonts w:cs="方正书宋简体" w:hint="eastAsia"/>
          <w:szCs w:val="21"/>
        </w:rPr>
        <w:t>分，获三等奖的记</w:t>
      </w:r>
      <w:r>
        <w:rPr>
          <w:rFonts w:cs="方正书宋简体" w:hint="eastAsia"/>
          <w:szCs w:val="21"/>
        </w:rPr>
        <w:t>6</w:t>
      </w:r>
      <w:r>
        <w:rPr>
          <w:rFonts w:cs="方正书宋简体" w:hint="eastAsia"/>
          <w:szCs w:val="21"/>
        </w:rPr>
        <w:t>分；联合组队或以个人名义参加的，获一等奖的记</w:t>
      </w:r>
      <w:r>
        <w:rPr>
          <w:rFonts w:cs="方正书宋简体" w:hint="eastAsia"/>
          <w:szCs w:val="21"/>
        </w:rPr>
        <w:t>5</w:t>
      </w:r>
      <w:r>
        <w:rPr>
          <w:rFonts w:cs="方正书宋简体" w:hint="eastAsia"/>
          <w:szCs w:val="21"/>
        </w:rPr>
        <w:t>分，二等奖的</w:t>
      </w:r>
      <w:r>
        <w:rPr>
          <w:rFonts w:cs="方正书宋简体" w:hint="eastAsia"/>
          <w:szCs w:val="21"/>
        </w:rPr>
        <w:t>4</w:t>
      </w:r>
      <w:r>
        <w:rPr>
          <w:rFonts w:cs="方正书宋简体" w:hint="eastAsia"/>
          <w:szCs w:val="21"/>
        </w:rPr>
        <w:t>分，三等奖</w:t>
      </w:r>
      <w:r>
        <w:rPr>
          <w:rFonts w:cs="方正书宋简体" w:hint="eastAsia"/>
          <w:szCs w:val="21"/>
        </w:rPr>
        <w:t>3</w:t>
      </w:r>
      <w:r>
        <w:rPr>
          <w:rFonts w:cs="方正书宋简体" w:hint="eastAsia"/>
          <w:szCs w:val="21"/>
        </w:rPr>
        <w:t>分；参加市级、省级和全国正式的各类比赛（不分团体和个人），获市级一等奖记</w:t>
      </w:r>
      <w:r>
        <w:rPr>
          <w:rFonts w:cs="方正书宋简体" w:hint="eastAsia"/>
          <w:szCs w:val="21"/>
        </w:rPr>
        <w:t>10</w:t>
      </w:r>
      <w:r>
        <w:rPr>
          <w:rFonts w:cs="方正书宋简体" w:hint="eastAsia"/>
          <w:szCs w:val="21"/>
        </w:rPr>
        <w:t>分，二等奖</w:t>
      </w:r>
      <w:r>
        <w:rPr>
          <w:rFonts w:cs="方正书宋简体" w:hint="eastAsia"/>
          <w:szCs w:val="21"/>
        </w:rPr>
        <w:t>8</w:t>
      </w:r>
      <w:r>
        <w:rPr>
          <w:rFonts w:cs="方正书宋简体" w:hint="eastAsia"/>
          <w:szCs w:val="21"/>
        </w:rPr>
        <w:t>分，三等奖</w:t>
      </w:r>
      <w:r>
        <w:rPr>
          <w:rFonts w:cs="方正书宋简体" w:hint="eastAsia"/>
          <w:szCs w:val="21"/>
        </w:rPr>
        <w:t>6</w:t>
      </w:r>
      <w:r>
        <w:rPr>
          <w:rFonts w:cs="方正书宋简体" w:hint="eastAsia"/>
          <w:szCs w:val="21"/>
        </w:rPr>
        <w:t>分；省级一等奖记</w:t>
      </w:r>
      <w:r>
        <w:rPr>
          <w:rFonts w:cs="方正书宋简体" w:hint="eastAsia"/>
          <w:szCs w:val="21"/>
        </w:rPr>
        <w:t>20</w:t>
      </w:r>
      <w:r>
        <w:rPr>
          <w:rFonts w:cs="方正书宋简体" w:hint="eastAsia"/>
          <w:szCs w:val="21"/>
        </w:rPr>
        <w:t>分，二等奖</w:t>
      </w:r>
      <w:r>
        <w:rPr>
          <w:rFonts w:cs="方正书宋简体" w:hint="eastAsia"/>
          <w:szCs w:val="21"/>
        </w:rPr>
        <w:t>15</w:t>
      </w:r>
      <w:r>
        <w:rPr>
          <w:rFonts w:cs="方正书宋简体" w:hint="eastAsia"/>
          <w:szCs w:val="21"/>
        </w:rPr>
        <w:t>分，三等奖</w:t>
      </w:r>
      <w:r>
        <w:rPr>
          <w:rFonts w:cs="方正书宋简体" w:hint="eastAsia"/>
          <w:szCs w:val="21"/>
        </w:rPr>
        <w:t>10</w:t>
      </w:r>
      <w:r>
        <w:rPr>
          <w:rFonts w:cs="方正书宋简体" w:hint="eastAsia"/>
          <w:szCs w:val="21"/>
        </w:rPr>
        <w:t>分；国家级一等奖记</w:t>
      </w:r>
      <w:r>
        <w:rPr>
          <w:rFonts w:cs="方正书宋简体" w:hint="eastAsia"/>
          <w:szCs w:val="21"/>
        </w:rPr>
        <w:t>30</w:t>
      </w:r>
      <w:r>
        <w:rPr>
          <w:rFonts w:cs="方正书宋简体" w:hint="eastAsia"/>
          <w:szCs w:val="21"/>
        </w:rPr>
        <w:t>分，二等奖</w:t>
      </w:r>
      <w:r>
        <w:rPr>
          <w:rFonts w:cs="方正书宋简体" w:hint="eastAsia"/>
          <w:szCs w:val="21"/>
        </w:rPr>
        <w:t>25</w:t>
      </w:r>
      <w:r>
        <w:rPr>
          <w:rFonts w:cs="方正书宋简体" w:hint="eastAsia"/>
          <w:szCs w:val="21"/>
        </w:rPr>
        <w:t>分，三等奖</w:t>
      </w:r>
      <w:r>
        <w:rPr>
          <w:rFonts w:cs="方正书宋简体" w:hint="eastAsia"/>
          <w:szCs w:val="21"/>
        </w:rPr>
        <w:t>20</w:t>
      </w:r>
      <w:r>
        <w:rPr>
          <w:rFonts w:cs="方正书宋简体" w:hint="eastAsia"/>
          <w:szCs w:val="21"/>
        </w:rPr>
        <w:t>分。（同一项目获得不同等级的奖励时，不重复计算，按最高值记分）；</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3</w:t>
      </w:r>
      <w:r>
        <w:rPr>
          <w:rFonts w:cs="方正书宋简体" w:hint="eastAsia"/>
          <w:szCs w:val="21"/>
        </w:rPr>
        <w:t>）在不设各班名额比例的评比中，本班有同学获得一次“优秀党员”记</w:t>
      </w:r>
      <w:r>
        <w:rPr>
          <w:rFonts w:cs="方正书宋简体" w:hint="eastAsia"/>
          <w:szCs w:val="21"/>
        </w:rPr>
        <w:t>8</w:t>
      </w:r>
      <w:r>
        <w:rPr>
          <w:rFonts w:cs="方正书宋简体" w:hint="eastAsia"/>
          <w:szCs w:val="21"/>
        </w:rPr>
        <w:t>分，获市级个人</w:t>
      </w:r>
      <w:r>
        <w:rPr>
          <w:rFonts w:cs="方正书宋简体" w:hint="eastAsia"/>
          <w:szCs w:val="21"/>
        </w:rPr>
        <w:t>优秀记</w:t>
      </w:r>
      <w:r>
        <w:rPr>
          <w:rFonts w:cs="方正书宋简体" w:hint="eastAsia"/>
          <w:szCs w:val="21"/>
        </w:rPr>
        <w:t>10</w:t>
      </w:r>
      <w:r>
        <w:rPr>
          <w:rFonts w:cs="方正书宋简体" w:hint="eastAsia"/>
          <w:szCs w:val="21"/>
        </w:rPr>
        <w:t>分，获省级个人优秀记</w:t>
      </w:r>
      <w:r>
        <w:rPr>
          <w:rFonts w:cs="方正书宋简体" w:hint="eastAsia"/>
          <w:szCs w:val="21"/>
        </w:rPr>
        <w:t>20</w:t>
      </w:r>
      <w:r>
        <w:rPr>
          <w:rFonts w:cs="方正书宋简体" w:hint="eastAsia"/>
          <w:szCs w:val="21"/>
        </w:rPr>
        <w:t>分；</w:t>
      </w:r>
    </w:p>
    <w:p w:rsidR="00533FCA" w:rsidRDefault="00101765">
      <w:pPr>
        <w:snapToGrid w:val="0"/>
        <w:spacing w:line="350" w:lineRule="exact"/>
        <w:ind w:firstLineChars="200" w:firstLine="420"/>
        <w:rPr>
          <w:rFonts w:cs="方正书宋简体"/>
          <w:szCs w:val="21"/>
        </w:rPr>
      </w:pPr>
      <w:r>
        <w:rPr>
          <w:rFonts w:cs="方正书宋简体" w:hint="eastAsia"/>
          <w:szCs w:val="21"/>
        </w:rPr>
        <w:lastRenderedPageBreak/>
        <w:t>（</w:t>
      </w:r>
      <w:r>
        <w:rPr>
          <w:rFonts w:cs="方正书宋简体" w:hint="eastAsia"/>
          <w:szCs w:val="21"/>
        </w:rPr>
        <w:t>4</w:t>
      </w:r>
      <w:r>
        <w:rPr>
          <w:rFonts w:cs="方正书宋简体" w:hint="eastAsia"/>
          <w:szCs w:val="21"/>
        </w:rPr>
        <w:t>）</w:t>
      </w:r>
      <w:r>
        <w:rPr>
          <w:rFonts w:ascii="宋体" w:hAnsi="宋体" w:cs="宋体" w:hint="eastAsia"/>
          <w:szCs w:val="21"/>
        </w:rPr>
        <w:t>获校级“文明宿舍”每间每次记</w:t>
      </w:r>
      <w:r>
        <w:rPr>
          <w:rFonts w:ascii="宋体" w:hAnsi="宋体" w:cs="宋体" w:hint="eastAsia"/>
          <w:szCs w:val="21"/>
        </w:rPr>
        <w:t>10</w:t>
      </w:r>
      <w:r>
        <w:rPr>
          <w:rFonts w:ascii="宋体" w:hAnsi="宋体" w:cs="宋体" w:hint="eastAsia"/>
          <w:szCs w:val="21"/>
        </w:rPr>
        <w:t>分；获院级“文明宿舍”每间每次记</w:t>
      </w:r>
      <w:r>
        <w:rPr>
          <w:rFonts w:ascii="宋体" w:hAnsi="宋体" w:cs="宋体" w:hint="eastAsia"/>
          <w:szCs w:val="21"/>
        </w:rPr>
        <w:t>8</w:t>
      </w:r>
      <w:r>
        <w:rPr>
          <w:rFonts w:ascii="宋体" w:hAnsi="宋体" w:cs="宋体" w:hint="eastAsia"/>
          <w:szCs w:val="21"/>
        </w:rPr>
        <w:t>分；</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5</w:t>
      </w:r>
      <w:r>
        <w:rPr>
          <w:rFonts w:cs="方正书宋简体" w:hint="eastAsia"/>
          <w:szCs w:val="21"/>
        </w:rPr>
        <w:t>）本科班考取研究生每人记</w:t>
      </w:r>
      <w:r>
        <w:rPr>
          <w:rFonts w:cs="方正书宋简体" w:hint="eastAsia"/>
          <w:szCs w:val="21"/>
        </w:rPr>
        <w:t>10</w:t>
      </w:r>
      <w:r>
        <w:rPr>
          <w:rFonts w:cs="方正书宋简体" w:hint="eastAsia"/>
          <w:szCs w:val="21"/>
        </w:rPr>
        <w:t>分；</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6</w:t>
      </w:r>
      <w:r>
        <w:rPr>
          <w:rFonts w:cs="方正书宋简体" w:hint="eastAsia"/>
          <w:szCs w:val="21"/>
        </w:rPr>
        <w:t>）</w:t>
      </w:r>
      <w:proofErr w:type="gramStart"/>
      <w:r>
        <w:rPr>
          <w:rFonts w:cs="方正书宋简体" w:hint="eastAsia"/>
          <w:szCs w:val="21"/>
        </w:rPr>
        <w:t>其他认为</w:t>
      </w:r>
      <w:proofErr w:type="gramEnd"/>
      <w:r>
        <w:rPr>
          <w:rFonts w:cs="方正书宋简体" w:hint="eastAsia"/>
          <w:szCs w:val="21"/>
        </w:rPr>
        <w:t>可以记分的项目，由各班申报，学生处认定。</w:t>
      </w:r>
    </w:p>
    <w:p w:rsidR="00533FCA" w:rsidRDefault="00101765">
      <w:pPr>
        <w:snapToGrid w:val="0"/>
        <w:spacing w:line="350" w:lineRule="exact"/>
        <w:ind w:firstLineChars="200" w:firstLine="420"/>
        <w:rPr>
          <w:rFonts w:cs="方正书宋简体"/>
          <w:szCs w:val="21"/>
        </w:rPr>
      </w:pPr>
      <w:r>
        <w:rPr>
          <w:rFonts w:cs="方正书宋简体" w:hint="eastAsia"/>
          <w:szCs w:val="21"/>
        </w:rPr>
        <w:t>2.</w:t>
      </w:r>
      <w:r>
        <w:rPr>
          <w:rFonts w:cs="方正书宋简体" w:hint="eastAsia"/>
          <w:szCs w:val="21"/>
        </w:rPr>
        <w:t>班集体文明离校工作突出</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1</w:t>
      </w:r>
      <w:r>
        <w:rPr>
          <w:rFonts w:cs="方正书宋简体" w:hint="eastAsia"/>
          <w:szCs w:val="21"/>
        </w:rPr>
        <w:t>）班干部模范带头好。班委、团支委干部工作得力，凝聚力强，在文明离校过程中发挥先锋模范作用。</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2</w:t>
      </w:r>
      <w:r>
        <w:rPr>
          <w:rFonts w:cs="方正书宋简体" w:hint="eastAsia"/>
          <w:szCs w:val="21"/>
        </w:rPr>
        <w:t>）毕业生文明礼貌好。能团结互助，文明礼让，在离校过程中没有出现争吵现象。</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3</w:t>
      </w:r>
      <w:r>
        <w:rPr>
          <w:rFonts w:cs="方正书宋简体" w:hint="eastAsia"/>
          <w:szCs w:val="21"/>
        </w:rPr>
        <w:t>）毕业生文明守纪好。遵守《高等学校学生行为准则》和学校的各项规章制度，没有发生破坏公物、酗酒斗</w:t>
      </w:r>
      <w:r>
        <w:rPr>
          <w:rFonts w:cs="方正书宋简体" w:hint="eastAsia"/>
          <w:szCs w:val="21"/>
        </w:rPr>
        <w:t>殴、乱喊乱叫、乱扔垃圾、乱烧杂物、乱涂乱画、污损公共场所以及生活作风越轨等违纪现象，班上晚归率低于</w:t>
      </w:r>
      <w:r>
        <w:rPr>
          <w:rFonts w:cs="方正书宋简体" w:hint="eastAsia"/>
          <w:szCs w:val="21"/>
        </w:rPr>
        <w:t>5</w:t>
      </w:r>
      <w:r>
        <w:rPr>
          <w:rFonts w:cs="方正书宋简体" w:hint="eastAsia"/>
          <w:szCs w:val="21"/>
        </w:rPr>
        <w:t>％；注意安全，无任何事故发生。</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4</w:t>
      </w:r>
      <w:r>
        <w:rPr>
          <w:rFonts w:cs="方正书宋简体" w:hint="eastAsia"/>
          <w:szCs w:val="21"/>
        </w:rPr>
        <w:t>）毕业生离校前能开展“爱心献母校、文明留真情”活动。自觉为母校做一件好事，给母校留下美好印象，给低年级同学做出好的榜样，给自己留下美好的回忆，为我校校风、学风建设出一份力。</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5</w:t>
      </w:r>
      <w:r>
        <w:rPr>
          <w:rFonts w:cs="方正书宋简体" w:hint="eastAsia"/>
          <w:szCs w:val="21"/>
        </w:rPr>
        <w:t>）遵守住宿纪律，按规定按时熄灯作息；保持宿舍公共设施（包括家具、门窗、桌面、地面、墙壁及走廊等）清洁、干净。</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6</w:t>
      </w:r>
      <w:r>
        <w:rPr>
          <w:rFonts w:cs="方正书宋简体" w:hint="eastAsia"/>
          <w:szCs w:val="21"/>
        </w:rPr>
        <w:t>）毕业生组织纪律性强，能按要求做好毕业前各个程序的工作，并按学校规定时间文明离校，没</w:t>
      </w:r>
      <w:r>
        <w:rPr>
          <w:rFonts w:cs="方正书宋简体" w:hint="eastAsia"/>
          <w:szCs w:val="21"/>
        </w:rPr>
        <w:t>有遗留问题出现。</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7</w:t>
      </w:r>
      <w:r>
        <w:rPr>
          <w:rFonts w:cs="方正书宋简体" w:hint="eastAsia"/>
          <w:szCs w:val="21"/>
        </w:rPr>
        <w:t>）毕业生能积极参加“双向选择”，初次就业率较高。</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8</w:t>
      </w:r>
      <w:r>
        <w:rPr>
          <w:rFonts w:cs="方正书宋简体" w:hint="eastAsia"/>
          <w:szCs w:val="21"/>
        </w:rPr>
        <w:t>）毕业率和学位率高。</w:t>
      </w:r>
    </w:p>
    <w:p w:rsidR="00533FCA" w:rsidRDefault="00101765">
      <w:pPr>
        <w:snapToGrid w:val="0"/>
        <w:spacing w:line="350" w:lineRule="exact"/>
        <w:ind w:firstLineChars="200" w:firstLine="420"/>
        <w:rPr>
          <w:rFonts w:cs="方正书宋简体"/>
          <w:szCs w:val="21"/>
        </w:rPr>
      </w:pPr>
      <w:r>
        <w:rPr>
          <w:rFonts w:cs="方正书宋简体" w:hint="eastAsia"/>
          <w:szCs w:val="21"/>
        </w:rPr>
        <w:t>3</w:t>
      </w:r>
      <w:r>
        <w:rPr>
          <w:rFonts w:cs="方正书宋简体" w:hint="eastAsia"/>
          <w:szCs w:val="21"/>
        </w:rPr>
        <w:t>．有下列情况之一者不能参评：</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1</w:t>
      </w:r>
      <w:r>
        <w:rPr>
          <w:rFonts w:cs="方正书宋简体" w:hint="eastAsia"/>
          <w:szCs w:val="21"/>
        </w:rPr>
        <w:t>）毕业学年班上有同学受过通报批评及以上处分（以事件发生时间为处分计算时间）。</w:t>
      </w:r>
    </w:p>
    <w:p w:rsidR="00533FCA" w:rsidRDefault="00101765">
      <w:pPr>
        <w:snapToGrid w:val="0"/>
        <w:spacing w:line="350" w:lineRule="exact"/>
        <w:ind w:firstLineChars="200" w:firstLine="420"/>
        <w:rPr>
          <w:rFonts w:cs="方正书宋简体"/>
          <w:szCs w:val="21"/>
        </w:rPr>
      </w:pPr>
      <w:r>
        <w:rPr>
          <w:rFonts w:cs="方正书宋简体" w:hint="eastAsia"/>
          <w:szCs w:val="21"/>
        </w:rPr>
        <w:t>（</w:t>
      </w:r>
      <w:r>
        <w:rPr>
          <w:rFonts w:cs="方正书宋简体" w:hint="eastAsia"/>
          <w:szCs w:val="21"/>
        </w:rPr>
        <w:t>2</w:t>
      </w:r>
      <w:r>
        <w:rPr>
          <w:rFonts w:cs="方正书宋简体" w:hint="eastAsia"/>
          <w:szCs w:val="21"/>
        </w:rPr>
        <w:t>）毕业生就业违约率超过</w:t>
      </w:r>
      <w:r>
        <w:rPr>
          <w:rFonts w:cs="方正书宋简体" w:hint="eastAsia"/>
          <w:szCs w:val="21"/>
        </w:rPr>
        <w:t>5</w:t>
      </w:r>
      <w:r>
        <w:rPr>
          <w:rFonts w:cs="方正书宋简体" w:hint="eastAsia"/>
          <w:szCs w:val="21"/>
        </w:rPr>
        <w:t>％。</w:t>
      </w:r>
    </w:p>
    <w:p w:rsidR="00533FCA" w:rsidRDefault="00101765">
      <w:pPr>
        <w:snapToGrid w:val="0"/>
        <w:spacing w:line="350" w:lineRule="exact"/>
        <w:ind w:firstLineChars="200" w:firstLine="420"/>
        <w:rPr>
          <w:rFonts w:cs="方正书宋简体"/>
          <w:szCs w:val="21"/>
        </w:rPr>
      </w:pPr>
      <w:r>
        <w:rPr>
          <w:rFonts w:cs="方正书宋简体" w:hint="eastAsia"/>
          <w:szCs w:val="21"/>
        </w:rPr>
        <w:t>（二）评选程序、比例及时间</w:t>
      </w:r>
    </w:p>
    <w:p w:rsidR="00533FCA" w:rsidRDefault="00101765">
      <w:pPr>
        <w:snapToGrid w:val="0"/>
        <w:spacing w:line="350" w:lineRule="exact"/>
        <w:ind w:firstLineChars="200" w:firstLine="420"/>
        <w:rPr>
          <w:rFonts w:cs="方正书宋简体"/>
          <w:szCs w:val="21"/>
        </w:rPr>
      </w:pPr>
      <w:r>
        <w:rPr>
          <w:rFonts w:cs="方正书宋简体" w:hint="eastAsia"/>
          <w:szCs w:val="21"/>
        </w:rPr>
        <w:t>1</w:t>
      </w:r>
      <w:r>
        <w:rPr>
          <w:rFonts w:cs="方正书宋简体" w:hint="eastAsia"/>
          <w:szCs w:val="21"/>
        </w:rPr>
        <w:t>．凡参加优秀毕业班评选的班级，都要写一份</w:t>
      </w:r>
      <w:r>
        <w:rPr>
          <w:rFonts w:cs="方正书宋简体" w:hint="eastAsia"/>
          <w:szCs w:val="21"/>
        </w:rPr>
        <w:t>1500</w:t>
      </w:r>
      <w:r>
        <w:rPr>
          <w:rFonts w:cs="方正书宋简体" w:hint="eastAsia"/>
          <w:szCs w:val="21"/>
        </w:rPr>
        <w:t>－</w:t>
      </w:r>
      <w:r>
        <w:rPr>
          <w:rFonts w:cs="方正书宋简体" w:hint="eastAsia"/>
          <w:szCs w:val="21"/>
        </w:rPr>
        <w:t>2500</w:t>
      </w:r>
      <w:r>
        <w:rPr>
          <w:rFonts w:cs="方正书宋简体" w:hint="eastAsia"/>
          <w:szCs w:val="21"/>
        </w:rPr>
        <w:t>字的自荐材料，并附上评选条件中需要提供的有关数据向各学院自荐。</w:t>
      </w:r>
    </w:p>
    <w:p w:rsidR="00533FCA" w:rsidRDefault="00101765">
      <w:pPr>
        <w:snapToGrid w:val="0"/>
        <w:spacing w:line="350" w:lineRule="exact"/>
        <w:ind w:firstLineChars="200" w:firstLine="420"/>
        <w:rPr>
          <w:rFonts w:cs="方正书宋简体"/>
          <w:szCs w:val="21"/>
        </w:rPr>
      </w:pPr>
      <w:r>
        <w:rPr>
          <w:rFonts w:cs="方正书宋简体" w:hint="eastAsia"/>
          <w:szCs w:val="21"/>
        </w:rPr>
        <w:t>2</w:t>
      </w:r>
      <w:r>
        <w:rPr>
          <w:rFonts w:cs="方正书宋简体" w:hint="eastAsia"/>
          <w:szCs w:val="21"/>
        </w:rPr>
        <w:t>．各学院根据实绩积分的高低和自荐情况按本院参评的毕业班数的</w:t>
      </w:r>
      <w:r>
        <w:rPr>
          <w:rFonts w:cs="方正书宋简体" w:hint="eastAsia"/>
          <w:szCs w:val="21"/>
        </w:rPr>
        <w:t>20</w:t>
      </w:r>
      <w:r>
        <w:rPr>
          <w:rFonts w:cs="方正书宋简体" w:hint="eastAsia"/>
          <w:szCs w:val="21"/>
        </w:rPr>
        <w:t>％的比例（四舍五入）评选推荐优秀毕业班，报学生处。</w:t>
      </w:r>
    </w:p>
    <w:p w:rsidR="00533FCA" w:rsidRDefault="00101765">
      <w:pPr>
        <w:snapToGrid w:val="0"/>
        <w:spacing w:line="350" w:lineRule="exact"/>
        <w:ind w:firstLineChars="200" w:firstLine="420"/>
        <w:rPr>
          <w:rFonts w:cs="方正书宋简体"/>
          <w:szCs w:val="21"/>
        </w:rPr>
      </w:pPr>
      <w:r>
        <w:rPr>
          <w:rFonts w:cs="方正书宋简体" w:hint="eastAsia"/>
          <w:szCs w:val="21"/>
        </w:rPr>
        <w:t>3</w:t>
      </w:r>
      <w:r>
        <w:rPr>
          <w:rFonts w:cs="方正书宋简体" w:hint="eastAsia"/>
          <w:szCs w:val="21"/>
        </w:rPr>
        <w:t>．学生处对照条件逐一审查推荐班级的自荐材料和推荐意见。</w:t>
      </w:r>
    </w:p>
    <w:p w:rsidR="00533FCA" w:rsidRDefault="00101765">
      <w:pPr>
        <w:snapToGrid w:val="0"/>
        <w:spacing w:line="350" w:lineRule="exact"/>
        <w:ind w:firstLineChars="200" w:firstLine="420"/>
        <w:rPr>
          <w:rFonts w:cs="方正书宋简体"/>
          <w:szCs w:val="21"/>
        </w:rPr>
      </w:pPr>
      <w:r>
        <w:rPr>
          <w:rFonts w:cs="方正书宋简体" w:hint="eastAsia"/>
          <w:szCs w:val="21"/>
        </w:rPr>
        <w:t>4</w:t>
      </w:r>
      <w:r>
        <w:rPr>
          <w:rFonts w:cs="方正书宋简体" w:hint="eastAsia"/>
          <w:szCs w:val="21"/>
        </w:rPr>
        <w:t>．学生处组织召开专门的“优秀毕业班”评选会，符合参评资格的班级的班长在规定时间内进行参评情况介绍，经讨论后按全校毕业班数</w:t>
      </w:r>
      <w:r>
        <w:rPr>
          <w:rFonts w:cs="方正书宋简体" w:hint="eastAsia"/>
          <w:szCs w:val="21"/>
        </w:rPr>
        <w:t>15</w:t>
      </w:r>
      <w:r>
        <w:rPr>
          <w:rFonts w:cs="方正书宋简体" w:hint="eastAsia"/>
          <w:szCs w:val="21"/>
        </w:rPr>
        <w:t>％的比例投票确定初选的班级。</w:t>
      </w:r>
    </w:p>
    <w:p w:rsidR="00533FCA" w:rsidRDefault="00101765">
      <w:pPr>
        <w:snapToGrid w:val="0"/>
        <w:spacing w:line="350" w:lineRule="exact"/>
        <w:ind w:firstLineChars="200" w:firstLine="420"/>
        <w:rPr>
          <w:rFonts w:cs="方正书宋简体"/>
          <w:szCs w:val="21"/>
        </w:rPr>
      </w:pPr>
      <w:r>
        <w:rPr>
          <w:rFonts w:ascii="宋体" w:hAnsi="宋体" w:cs="宋体" w:hint="eastAsia"/>
          <w:szCs w:val="21"/>
        </w:rPr>
        <w:t>5</w:t>
      </w:r>
      <w:r>
        <w:rPr>
          <w:rFonts w:ascii="宋体" w:hAnsi="宋体" w:cs="宋体" w:hint="eastAsia"/>
          <w:szCs w:val="21"/>
        </w:rPr>
        <w:t>．每年的五月下旬开展推荐、审核、评定。</w:t>
      </w:r>
    </w:p>
    <w:p w:rsidR="00533FCA" w:rsidRDefault="00101765">
      <w:pPr>
        <w:snapToGrid w:val="0"/>
        <w:spacing w:line="350" w:lineRule="exact"/>
        <w:ind w:firstLineChars="200" w:firstLine="420"/>
        <w:rPr>
          <w:rFonts w:cs="方正书宋简体"/>
          <w:szCs w:val="21"/>
        </w:rPr>
      </w:pPr>
      <w:r>
        <w:rPr>
          <w:rFonts w:cs="方正书宋简体" w:hint="eastAsia"/>
          <w:szCs w:val="21"/>
        </w:rPr>
        <w:t>（三）奖励办法</w:t>
      </w:r>
    </w:p>
    <w:p w:rsidR="00533FCA" w:rsidRDefault="00101765">
      <w:pPr>
        <w:snapToGrid w:val="0"/>
        <w:spacing w:line="350" w:lineRule="exact"/>
        <w:ind w:firstLineChars="200" w:firstLine="420"/>
        <w:rPr>
          <w:rFonts w:cs="方正书宋简体"/>
          <w:szCs w:val="21"/>
        </w:rPr>
      </w:pPr>
      <w:r>
        <w:rPr>
          <w:rFonts w:cs="方正书宋简体" w:hint="eastAsia"/>
          <w:szCs w:val="21"/>
        </w:rPr>
        <w:t>1</w:t>
      </w:r>
      <w:r>
        <w:rPr>
          <w:rFonts w:cs="方正书宋简体" w:hint="eastAsia"/>
          <w:szCs w:val="21"/>
        </w:rPr>
        <w:t>．评为“优秀毕业班”的班级，学校发给奖状，张榜公布。</w:t>
      </w:r>
    </w:p>
    <w:p w:rsidR="00533FCA" w:rsidRDefault="00101765">
      <w:pPr>
        <w:snapToGrid w:val="0"/>
        <w:spacing w:line="350" w:lineRule="exact"/>
        <w:ind w:firstLineChars="200" w:firstLine="420"/>
        <w:rPr>
          <w:rFonts w:cs="方正书宋简体"/>
          <w:szCs w:val="21"/>
        </w:rPr>
      </w:pPr>
      <w:r>
        <w:rPr>
          <w:rFonts w:cs="方正书宋简体" w:hint="eastAsia"/>
          <w:szCs w:val="21"/>
        </w:rPr>
        <w:t>2</w:t>
      </w:r>
      <w:r>
        <w:rPr>
          <w:rFonts w:cs="方正书宋简体" w:hint="eastAsia"/>
          <w:szCs w:val="21"/>
        </w:rPr>
        <w:t>．评为“优秀毕业班”的班级，按每人</w:t>
      </w:r>
      <w:r>
        <w:rPr>
          <w:rFonts w:cs="方正书宋简体" w:hint="eastAsia"/>
          <w:szCs w:val="21"/>
        </w:rPr>
        <w:t>20</w:t>
      </w:r>
      <w:r>
        <w:rPr>
          <w:rFonts w:cs="方正书宋简体" w:hint="eastAsia"/>
          <w:szCs w:val="21"/>
        </w:rPr>
        <w:t>元的标准发给活动经费。</w:t>
      </w:r>
    </w:p>
    <w:p w:rsidR="00533FCA" w:rsidRDefault="00101765">
      <w:pPr>
        <w:snapToGrid w:val="0"/>
        <w:spacing w:line="350" w:lineRule="exact"/>
        <w:ind w:firstLineChars="200" w:firstLine="420"/>
        <w:rPr>
          <w:rFonts w:cs="方正书宋简体"/>
          <w:szCs w:val="21"/>
        </w:rPr>
      </w:pPr>
      <w:r>
        <w:rPr>
          <w:rFonts w:cs="方正书宋简体" w:hint="eastAsia"/>
          <w:szCs w:val="21"/>
        </w:rPr>
        <w:t>3</w:t>
      </w:r>
      <w:r>
        <w:rPr>
          <w:rFonts w:cs="方正书宋简体" w:hint="eastAsia"/>
          <w:szCs w:val="21"/>
        </w:rPr>
        <w:t>．在离校前，一经发现被评为“优秀毕业班”的班级有悖于文明离校的行为，立即取消其资格并追回所发的奖金和奖状。</w:t>
      </w:r>
    </w:p>
    <w:p w:rsidR="00533FCA" w:rsidRDefault="00101765">
      <w:pPr>
        <w:snapToGrid w:val="0"/>
        <w:spacing w:line="350" w:lineRule="exact"/>
        <w:ind w:firstLineChars="200" w:firstLine="420"/>
        <w:rPr>
          <w:rFonts w:cs="方正书宋简体"/>
          <w:szCs w:val="21"/>
        </w:rPr>
      </w:pPr>
      <w:r>
        <w:rPr>
          <w:rFonts w:cs="方正书宋简体" w:hint="eastAsia"/>
          <w:szCs w:val="21"/>
        </w:rPr>
        <w:t>第十九条</w:t>
      </w:r>
      <w:r>
        <w:rPr>
          <w:rFonts w:cs="方正书宋简体" w:hint="eastAsia"/>
          <w:szCs w:val="21"/>
        </w:rPr>
        <w:t xml:space="preserve"> </w:t>
      </w:r>
      <w:r>
        <w:rPr>
          <w:rFonts w:cs="方正书宋简体" w:hint="eastAsia"/>
          <w:szCs w:val="21"/>
        </w:rPr>
        <w:t>应各捐赠单位要求，学校设立社会机构捐赠奖学金。获奖者应具备以下条件：</w:t>
      </w:r>
    </w:p>
    <w:p w:rsidR="00533FCA" w:rsidRDefault="00101765">
      <w:pPr>
        <w:snapToGrid w:val="0"/>
        <w:spacing w:line="350" w:lineRule="exact"/>
        <w:ind w:firstLineChars="200" w:firstLine="420"/>
        <w:rPr>
          <w:rFonts w:cs="方正书宋简体"/>
          <w:szCs w:val="21"/>
        </w:rPr>
      </w:pPr>
      <w:r>
        <w:rPr>
          <w:rFonts w:cs="方正书宋简体" w:hint="eastAsia"/>
          <w:szCs w:val="21"/>
        </w:rPr>
        <w:t>（一）热爱祖国，热爱家乡，道德品质优秀，遵纪守法；</w:t>
      </w:r>
    </w:p>
    <w:p w:rsidR="00533FCA" w:rsidRDefault="00101765">
      <w:pPr>
        <w:snapToGrid w:val="0"/>
        <w:spacing w:line="350" w:lineRule="exact"/>
        <w:ind w:firstLineChars="200" w:firstLine="420"/>
        <w:rPr>
          <w:rFonts w:cs="方正书宋简体"/>
          <w:szCs w:val="21"/>
        </w:rPr>
      </w:pPr>
      <w:r>
        <w:rPr>
          <w:rFonts w:cs="方正书宋简体" w:hint="eastAsia"/>
          <w:szCs w:val="21"/>
        </w:rPr>
        <w:t>（二）勤奋学习，刻苦钻研，学习成绩优秀；</w:t>
      </w:r>
    </w:p>
    <w:p w:rsidR="00533FCA" w:rsidRDefault="00101765">
      <w:pPr>
        <w:snapToGrid w:val="0"/>
        <w:spacing w:line="350" w:lineRule="exact"/>
        <w:ind w:firstLineChars="200" w:firstLine="420"/>
        <w:rPr>
          <w:rFonts w:cs="方正书宋简体"/>
          <w:szCs w:val="21"/>
        </w:rPr>
      </w:pPr>
      <w:r>
        <w:rPr>
          <w:rFonts w:cs="方正书宋简体" w:hint="eastAsia"/>
          <w:szCs w:val="21"/>
        </w:rPr>
        <w:lastRenderedPageBreak/>
        <w:t>（三）积极参加志愿服务活动；</w:t>
      </w:r>
    </w:p>
    <w:p w:rsidR="00533FCA" w:rsidRDefault="00101765">
      <w:pPr>
        <w:snapToGrid w:val="0"/>
        <w:spacing w:line="350" w:lineRule="exact"/>
        <w:ind w:firstLineChars="200" w:firstLine="420"/>
        <w:rPr>
          <w:rFonts w:cs="方正书宋简体"/>
          <w:szCs w:val="21"/>
        </w:rPr>
      </w:pPr>
      <w:r>
        <w:rPr>
          <w:rFonts w:cs="方正书宋简体" w:hint="eastAsia"/>
          <w:szCs w:val="21"/>
        </w:rPr>
        <w:t>除符合以上条件之外，获奖者还应符合各捐赠单位的其他要求，具体以双方签订的协议为准。</w:t>
      </w:r>
    </w:p>
    <w:p w:rsidR="00533FCA" w:rsidRDefault="00533FCA">
      <w:pPr>
        <w:snapToGrid w:val="0"/>
        <w:spacing w:line="360" w:lineRule="exact"/>
        <w:ind w:firstLineChars="200" w:firstLine="420"/>
        <w:rPr>
          <w:rFonts w:cs="方正书宋简体"/>
          <w:szCs w:val="21"/>
        </w:rPr>
      </w:pPr>
    </w:p>
    <w:p w:rsidR="00533FCA" w:rsidRDefault="00101765">
      <w:pPr>
        <w:snapToGrid w:val="0"/>
        <w:spacing w:line="350" w:lineRule="exact"/>
        <w:jc w:val="center"/>
        <w:rPr>
          <w:rFonts w:eastAsia="方正黑体简体" w:cs="方正大标宋简体"/>
          <w:sz w:val="24"/>
        </w:rPr>
      </w:pPr>
      <w:r>
        <w:rPr>
          <w:rFonts w:eastAsia="方正黑体简体" w:cs="方正大标宋简体" w:hint="eastAsia"/>
          <w:sz w:val="24"/>
        </w:rPr>
        <w:t>第五章</w:t>
      </w:r>
      <w:r>
        <w:rPr>
          <w:rFonts w:eastAsia="方正黑体简体" w:cs="方正大标宋简体" w:hint="eastAsia"/>
          <w:sz w:val="24"/>
        </w:rPr>
        <w:t xml:space="preserve">  </w:t>
      </w:r>
      <w:r>
        <w:rPr>
          <w:rFonts w:eastAsia="方正黑体简体" w:cs="方正大标宋简体" w:hint="eastAsia"/>
          <w:sz w:val="24"/>
        </w:rPr>
        <w:t>评奖程序</w:t>
      </w:r>
    </w:p>
    <w:p w:rsidR="00533FCA" w:rsidRDefault="00533FCA">
      <w:pPr>
        <w:snapToGrid w:val="0"/>
        <w:spacing w:line="360" w:lineRule="exact"/>
        <w:ind w:firstLineChars="200" w:firstLine="422"/>
        <w:rPr>
          <w:rFonts w:cs="方正书宋简体"/>
          <w:b/>
          <w:szCs w:val="21"/>
        </w:rPr>
      </w:pPr>
    </w:p>
    <w:p w:rsidR="00533FCA" w:rsidRDefault="00101765">
      <w:pPr>
        <w:snapToGrid w:val="0"/>
        <w:spacing w:line="350" w:lineRule="exact"/>
        <w:ind w:firstLineChars="200" w:firstLine="420"/>
        <w:rPr>
          <w:rFonts w:cs="方正书宋简体"/>
          <w:szCs w:val="21"/>
        </w:rPr>
      </w:pPr>
      <w:r>
        <w:rPr>
          <w:rFonts w:cs="方正书宋简体" w:hint="eastAsia"/>
          <w:szCs w:val="21"/>
        </w:rPr>
        <w:t>第二十条</w:t>
      </w:r>
      <w:r>
        <w:rPr>
          <w:rFonts w:cs="方正书宋简体" w:hint="eastAsia"/>
          <w:szCs w:val="21"/>
        </w:rPr>
        <w:t xml:space="preserve">  </w:t>
      </w:r>
      <w:r>
        <w:rPr>
          <w:rFonts w:cs="方正书宋简体" w:hint="eastAsia"/>
          <w:szCs w:val="21"/>
        </w:rPr>
        <w:t>各项奖励的一般评选程序如下：</w:t>
      </w:r>
    </w:p>
    <w:p w:rsidR="00533FCA" w:rsidRDefault="00101765">
      <w:pPr>
        <w:snapToGrid w:val="0"/>
        <w:spacing w:line="350" w:lineRule="exact"/>
        <w:ind w:firstLineChars="200" w:firstLine="420"/>
        <w:rPr>
          <w:rFonts w:cs="方正书宋简体"/>
          <w:szCs w:val="21"/>
        </w:rPr>
      </w:pPr>
      <w:r>
        <w:rPr>
          <w:rFonts w:cs="方正书宋简体" w:hint="eastAsia"/>
          <w:szCs w:val="21"/>
        </w:rPr>
        <w:t>（一）学校发文公布评选办法；各学院组织初评；</w:t>
      </w:r>
    </w:p>
    <w:p w:rsidR="00533FCA" w:rsidRDefault="00101765">
      <w:pPr>
        <w:snapToGrid w:val="0"/>
        <w:spacing w:line="350" w:lineRule="exact"/>
        <w:ind w:firstLineChars="200" w:firstLine="420"/>
        <w:rPr>
          <w:rFonts w:cs="方正书宋简体"/>
          <w:szCs w:val="21"/>
        </w:rPr>
      </w:pPr>
      <w:r>
        <w:rPr>
          <w:rFonts w:cs="方正书宋简体" w:hint="eastAsia"/>
          <w:szCs w:val="21"/>
        </w:rPr>
        <w:t>（二）学院公示初评结果；</w:t>
      </w:r>
    </w:p>
    <w:p w:rsidR="00533FCA" w:rsidRDefault="00101765">
      <w:pPr>
        <w:snapToGrid w:val="0"/>
        <w:spacing w:line="350" w:lineRule="exact"/>
        <w:ind w:firstLineChars="200" w:firstLine="420"/>
        <w:rPr>
          <w:rFonts w:cs="方正书宋简体"/>
          <w:szCs w:val="21"/>
        </w:rPr>
      </w:pPr>
      <w:r>
        <w:rPr>
          <w:rFonts w:cs="方正书宋简体" w:hint="eastAsia"/>
          <w:szCs w:val="21"/>
        </w:rPr>
        <w:t>（三）学院上报初评结果；</w:t>
      </w:r>
    </w:p>
    <w:p w:rsidR="00533FCA" w:rsidRDefault="00101765">
      <w:pPr>
        <w:snapToGrid w:val="0"/>
        <w:spacing w:line="350" w:lineRule="exact"/>
        <w:ind w:firstLineChars="200" w:firstLine="420"/>
        <w:rPr>
          <w:rFonts w:cs="方正书宋简体"/>
          <w:szCs w:val="21"/>
        </w:rPr>
      </w:pPr>
      <w:r>
        <w:rPr>
          <w:rFonts w:cs="方正书宋简体" w:hint="eastAsia"/>
          <w:szCs w:val="21"/>
        </w:rPr>
        <w:t>（四）学生处复核并公示结果；</w:t>
      </w:r>
    </w:p>
    <w:p w:rsidR="00533FCA" w:rsidRDefault="00101765">
      <w:pPr>
        <w:snapToGrid w:val="0"/>
        <w:spacing w:line="350" w:lineRule="exact"/>
        <w:ind w:firstLineChars="200" w:firstLine="420"/>
        <w:rPr>
          <w:rFonts w:cs="方正书宋简体"/>
          <w:szCs w:val="21"/>
        </w:rPr>
      </w:pPr>
      <w:r>
        <w:rPr>
          <w:rFonts w:cs="方正书宋简体" w:hint="eastAsia"/>
          <w:szCs w:val="21"/>
        </w:rPr>
        <w:t>（五）学生处报上级主管领导及相关社会组织机构评审；</w:t>
      </w:r>
    </w:p>
    <w:p w:rsidR="00533FCA" w:rsidRDefault="00101765">
      <w:pPr>
        <w:snapToGrid w:val="0"/>
        <w:spacing w:line="350" w:lineRule="exact"/>
        <w:ind w:firstLineChars="200" w:firstLine="420"/>
        <w:rPr>
          <w:rFonts w:cs="方正书宋简体"/>
          <w:szCs w:val="21"/>
        </w:rPr>
      </w:pPr>
      <w:r>
        <w:rPr>
          <w:rFonts w:cs="方正书宋简体" w:hint="eastAsia"/>
          <w:szCs w:val="21"/>
        </w:rPr>
        <w:t>（六）学校公布最终结果；</w:t>
      </w:r>
    </w:p>
    <w:p w:rsidR="00533FCA" w:rsidRDefault="00101765">
      <w:pPr>
        <w:snapToGrid w:val="0"/>
        <w:spacing w:line="350" w:lineRule="exact"/>
        <w:ind w:firstLineChars="200" w:firstLine="420"/>
        <w:rPr>
          <w:rFonts w:cs="方正书宋简体"/>
          <w:szCs w:val="21"/>
        </w:rPr>
      </w:pPr>
      <w:r>
        <w:rPr>
          <w:rFonts w:cs="方正书宋简体" w:hint="eastAsia"/>
          <w:szCs w:val="21"/>
        </w:rPr>
        <w:t>（七）学校颁发证书奖金。</w:t>
      </w:r>
    </w:p>
    <w:p w:rsidR="00533FCA" w:rsidRDefault="00101765">
      <w:pPr>
        <w:snapToGrid w:val="0"/>
        <w:spacing w:line="350" w:lineRule="exact"/>
        <w:ind w:firstLineChars="200" w:firstLine="420"/>
        <w:rPr>
          <w:rFonts w:cs="方正书宋简体"/>
          <w:szCs w:val="21"/>
        </w:rPr>
      </w:pPr>
      <w:r>
        <w:rPr>
          <w:rFonts w:cs="方正书宋简体" w:hint="eastAsia"/>
          <w:szCs w:val="21"/>
        </w:rPr>
        <w:t>第二十一条</w:t>
      </w:r>
      <w:r>
        <w:rPr>
          <w:rFonts w:cs="方正书宋简体" w:hint="eastAsia"/>
          <w:szCs w:val="21"/>
        </w:rPr>
        <w:t xml:space="preserve">  </w:t>
      </w:r>
      <w:r>
        <w:rPr>
          <w:rFonts w:cs="方正书宋简体" w:hint="eastAsia"/>
          <w:szCs w:val="21"/>
        </w:rPr>
        <w:t>评选公示时间不少于三天（含三天）。</w:t>
      </w:r>
    </w:p>
    <w:p w:rsidR="00533FCA" w:rsidRDefault="00533FCA"/>
    <w:sectPr w:rsidR="00533F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大标宋简体">
    <w:altName w:val="微软雅黑"/>
    <w:charset w:val="86"/>
    <w:family w:val="auto"/>
    <w:pitch w:val="default"/>
    <w:sig w:usb0="00000000" w:usb1="00000000" w:usb2="00000000" w:usb3="00000000" w:csb0="00040000" w:csb1="00000000"/>
  </w:font>
  <w:font w:name="方正黑体简体">
    <w:altName w:val="微软雅黑"/>
    <w:charset w:val="86"/>
    <w:family w:val="auto"/>
    <w:pitch w:val="default"/>
    <w:sig w:usb0="00000000" w:usb1="00000000" w:usb2="00000000" w:usb3="00000000" w:csb0="00040000" w:csb1="00000000"/>
  </w:font>
  <w:font w:name="方正楷体简体">
    <w:altName w:val="宋体"/>
    <w:charset w:val="86"/>
    <w:family w:val="auto"/>
    <w:pitch w:val="default"/>
    <w:sig w:usb0="00000000" w:usb1="00000000" w:usb2="00000000" w:usb3="00000000" w:csb0="00040000" w:csb1="00000000"/>
  </w:font>
  <w:font w:name="方正书宋简体">
    <w:altName w:val="宋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余晓林">
    <w15:presenceInfo w15:providerId="None" w15:userId="余晓林"/>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658C6"/>
    <w:rsid w:val="00026D3A"/>
    <w:rsid w:val="00101765"/>
    <w:rsid w:val="00411146"/>
    <w:rsid w:val="004C6653"/>
    <w:rsid w:val="004D39BC"/>
    <w:rsid w:val="00533FCA"/>
    <w:rsid w:val="005C14F9"/>
    <w:rsid w:val="00614062"/>
    <w:rsid w:val="008658C6"/>
    <w:rsid w:val="00BE3855"/>
    <w:rsid w:val="00C54300"/>
    <w:rsid w:val="00C62535"/>
    <w:rsid w:val="00C85A40"/>
    <w:rsid w:val="00EE2BE6"/>
    <w:rsid w:val="00F76B18"/>
    <w:rsid w:val="028A220D"/>
    <w:rsid w:val="036C42C0"/>
    <w:rsid w:val="042938A7"/>
    <w:rsid w:val="0A194896"/>
    <w:rsid w:val="0DD166B3"/>
    <w:rsid w:val="0F1A0D9C"/>
    <w:rsid w:val="0F49271D"/>
    <w:rsid w:val="13915F57"/>
    <w:rsid w:val="18270121"/>
    <w:rsid w:val="192F32CF"/>
    <w:rsid w:val="1A310146"/>
    <w:rsid w:val="1EF413C4"/>
    <w:rsid w:val="27CC5F6E"/>
    <w:rsid w:val="2B81118A"/>
    <w:rsid w:val="2F7F39C8"/>
    <w:rsid w:val="30491E75"/>
    <w:rsid w:val="32ED5430"/>
    <w:rsid w:val="392F712C"/>
    <w:rsid w:val="3E857898"/>
    <w:rsid w:val="41751527"/>
    <w:rsid w:val="433D6C6F"/>
    <w:rsid w:val="46305CC4"/>
    <w:rsid w:val="4C621E52"/>
    <w:rsid w:val="4CCF767A"/>
    <w:rsid w:val="51DB18EB"/>
    <w:rsid w:val="523E309E"/>
    <w:rsid w:val="52493301"/>
    <w:rsid w:val="52882BA0"/>
    <w:rsid w:val="62C97C36"/>
    <w:rsid w:val="64FE48D2"/>
    <w:rsid w:val="6707331B"/>
    <w:rsid w:val="6A0E4438"/>
    <w:rsid w:val="6BAC0DF8"/>
    <w:rsid w:val="6BF300AD"/>
    <w:rsid w:val="7A15325B"/>
    <w:rsid w:val="7E2A11A6"/>
    <w:rsid w:val="7EA5425D"/>
    <w:rsid w:val="7F0E0718"/>
    <w:rsid w:val="7F3E39B4"/>
    <w:rsid w:val="7F7C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9326"/>
  <w15:docId w15:val="{8D61D3D2-D441-4312-BAF0-153DB8A9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cstheme="minorBidi"/>
      <w:szCs w:val="22"/>
    </w:rPr>
  </w:style>
  <w:style w:type="paragraph" w:styleId="a5">
    <w:name w:val="Balloon Text"/>
    <w:basedOn w:val="a"/>
    <w:link w:val="a6"/>
    <w:uiPriority w:val="99"/>
    <w:unhideWhenUsed/>
    <w:qFormat/>
    <w:rPr>
      <w:sz w:val="18"/>
      <w:szCs w:val="18"/>
    </w:rPr>
  </w:style>
  <w:style w:type="character" w:customStyle="1" w:styleId="Char1">
    <w:name w:val="纯文本 Char1"/>
    <w:qFormat/>
    <w:rPr>
      <w:rFonts w:ascii="宋体" w:eastAsia="宋体" w:hAnsi="Courier New"/>
    </w:rPr>
  </w:style>
  <w:style w:type="character" w:customStyle="1" w:styleId="a4">
    <w:name w:val="纯文本 字符"/>
    <w:basedOn w:val="a0"/>
    <w:link w:val="a3"/>
    <w:uiPriority w:val="99"/>
    <w:semiHidden/>
    <w:qFormat/>
    <w:rPr>
      <w:rFonts w:ascii="宋体" w:eastAsia="宋体" w:hAnsi="Courier New" w:cs="Courier New"/>
      <w:szCs w:val="21"/>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1763</Words>
  <Characters>10055</Characters>
  <Application>Microsoft Office Word</Application>
  <DocSecurity>0</DocSecurity>
  <Lines>83</Lines>
  <Paragraphs>23</Paragraphs>
  <ScaleCrop>false</ScaleCrop>
  <Company>Sky123.Org</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余晓林</cp:lastModifiedBy>
  <cp:revision>16</cp:revision>
  <dcterms:created xsi:type="dcterms:W3CDTF">2017-04-21T03:25:00Z</dcterms:created>
  <dcterms:modified xsi:type="dcterms:W3CDTF">2017-09-02T14:30:00Z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